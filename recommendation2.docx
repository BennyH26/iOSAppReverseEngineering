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4010A" w14:textId="70728095" w:rsidR="00992156" w:rsidRDefault="00992156" w:rsidP="00CF1360">
      <w:pPr>
        <w:pStyle w:val="Heading1"/>
      </w:pPr>
      <w:r>
        <w:t>Recommendation</w:t>
      </w:r>
    </w:p>
    <w:p w14:paraId="6658E6B9" w14:textId="77777777" w:rsidR="00992156" w:rsidRDefault="00992156" w:rsidP="00CF1360">
      <w:pPr>
        <w:widowControl/>
        <w:autoSpaceDE w:val="0"/>
        <w:autoSpaceDN w:val="0"/>
        <w:adjustRightInd w:val="0"/>
        <w:spacing w:after="240" w:line="240" w:lineRule="auto"/>
        <w:ind w:firstLineChars="0" w:firstLine="0"/>
        <w:rPr>
          <w:rFonts w:hAnsi="Times New Roman" w:cs="Cambria"/>
          <w:kern w:val="0"/>
          <w:sz w:val="24"/>
          <w:szCs w:val="24"/>
        </w:rPr>
      </w:pPr>
    </w:p>
    <w:p w14:paraId="5175BE9D" w14:textId="77777777" w:rsidR="00B940F8" w:rsidRPr="00B940F8" w:rsidRDefault="00B940F8" w:rsidP="00CF1360">
      <w:pPr>
        <w:widowControl/>
        <w:autoSpaceDE w:val="0"/>
        <w:autoSpaceDN w:val="0"/>
        <w:adjustRightInd w:val="0"/>
        <w:spacing w:after="240" w:line="240" w:lineRule="auto"/>
        <w:ind w:firstLineChars="0" w:firstLine="0"/>
        <w:rPr>
          <w:rFonts w:hAnsi="Times New Roman" w:cs="Cambria"/>
          <w:kern w:val="0"/>
          <w:sz w:val="24"/>
          <w:szCs w:val="24"/>
        </w:rPr>
      </w:pPr>
      <w:r w:rsidRPr="00B940F8">
        <w:rPr>
          <w:rFonts w:hAnsi="Times New Roman" w:cs="Cambria"/>
          <w:kern w:val="0"/>
          <w:sz w:val="24"/>
          <w:szCs w:val="24"/>
        </w:rPr>
        <w:t>In our lives, we pay very l</w:t>
      </w:r>
      <w:bookmarkStart w:id="0" w:name="_GoBack"/>
      <w:bookmarkEnd w:id="0"/>
      <w:r w:rsidRPr="00B940F8">
        <w:rPr>
          <w:rFonts w:hAnsi="Times New Roman" w:cs="Cambria"/>
          <w:kern w:val="0"/>
          <w:sz w:val="24"/>
          <w:szCs w:val="24"/>
        </w:rPr>
        <w:t>ittle attention to things that work. Everything we</w:t>
      </w:r>
      <w:r w:rsidRPr="00B940F8">
        <w:rPr>
          <w:rFonts w:ascii="Lucida Grande" w:hAnsi="Lucida Grande" w:cs="Lucida Grande"/>
          <w:color w:val="000000"/>
          <w:kern w:val="0"/>
          <w:sz w:val="24"/>
          <w:szCs w:val="24"/>
        </w:rPr>
        <w:t xml:space="preserve"> </w:t>
      </w:r>
      <w:r w:rsidRPr="00B940F8">
        <w:rPr>
          <w:rFonts w:hAnsi="Times New Roman" w:cs="Cambria"/>
          <w:kern w:val="0"/>
          <w:sz w:val="24"/>
          <w:szCs w:val="24"/>
        </w:rPr>
        <w:t>interact with hides a fractal of complexity—hundreds of smaller components, all of which serve a vital role, each disappearing into its destined form and function. Every day, millions of</w:t>
      </w:r>
      <w:ins w:id="1" w:author="sam" w:date="2013-11-22T22:36:00Z">
        <w:r w:rsidR="007E5260">
          <w:rPr>
            <w:rFonts w:hAnsi="Times New Roman" w:cs="Cambria"/>
            <w:kern w:val="0"/>
            <w:sz w:val="24"/>
            <w:szCs w:val="24"/>
          </w:rPr>
          <w:t xml:space="preserve"> </w:t>
        </w:r>
      </w:ins>
      <w:r w:rsidRPr="00B940F8">
        <w:rPr>
          <w:rFonts w:hAnsi="Times New Roman" w:cs="Cambria"/>
          <w:kern w:val="0"/>
          <w:sz w:val="24"/>
          <w:szCs w:val="24"/>
        </w:rPr>
        <w:t>people take to the streets with phones in their</w:t>
      </w:r>
      <w:r w:rsidRPr="00B940F8">
        <w:rPr>
          <w:rFonts w:hAnsi="Times New Roman" w:cs="Cambria"/>
          <w:kern w:val="0"/>
          <w:sz w:val="24"/>
          <w:szCs w:val="24"/>
        </w:rPr>
        <w:tab/>
        <w:t>hands, and every day hardware, firmware, and software blend into one contiguous mass of games, photographs, phone calls, and text messages.</w:t>
      </w:r>
    </w:p>
    <w:p w14:paraId="2D1E776F" w14:textId="77777777" w:rsidR="00B940F8" w:rsidRPr="00B940F8" w:rsidRDefault="00B940F8" w:rsidP="00CF1360">
      <w:pPr>
        <w:widowControl/>
        <w:autoSpaceDE w:val="0"/>
        <w:autoSpaceDN w:val="0"/>
        <w:adjustRightInd w:val="0"/>
        <w:spacing w:after="240" w:line="240" w:lineRule="auto"/>
        <w:ind w:firstLineChars="0" w:firstLine="0"/>
        <w:rPr>
          <w:rFonts w:hAnsi="Times New Roman" w:cs="Cambria"/>
          <w:kern w:val="0"/>
          <w:sz w:val="24"/>
          <w:szCs w:val="24"/>
        </w:rPr>
      </w:pPr>
      <w:r w:rsidRPr="00B940F8">
        <w:rPr>
          <w:rFonts w:hAnsi="Times New Roman" w:cs="Cambria"/>
          <w:kern w:val="0"/>
          <w:sz w:val="24"/>
          <w:szCs w:val="24"/>
        </w:rPr>
        <w:t>It holds, then, that each component retains leverage</w:t>
      </w:r>
      <w:r w:rsidRPr="00B940F8">
        <w:rPr>
          <w:rFonts w:hAnsi="Times New Roman" w:cs="Cambria"/>
          <w:kern w:val="0"/>
          <w:sz w:val="24"/>
          <w:szCs w:val="24"/>
        </w:rPr>
        <w:tab/>
        <w:t>over the others. Hardware owns firmware, firmware</w:t>
      </w:r>
      <w:r w:rsidRPr="00B940F8">
        <w:rPr>
          <w:rFonts w:hAnsi="Times New Roman" w:cs="Cambria"/>
          <w:kern w:val="0"/>
          <w:sz w:val="24"/>
          <w:szCs w:val="24"/>
        </w:rPr>
        <w:tab/>
        <w:t>loads</w:t>
      </w:r>
      <w:r>
        <w:rPr>
          <w:rFonts w:hAnsi="Times New Roman" w:cs="Cambria" w:hint="eastAsia"/>
          <w:kern w:val="0"/>
          <w:sz w:val="24"/>
          <w:szCs w:val="24"/>
        </w:rPr>
        <w:t xml:space="preserve"> </w:t>
      </w:r>
      <w:r w:rsidRPr="00B940F8">
        <w:rPr>
          <w:rFonts w:hAnsi="Times New Roman" w:cs="Cambria"/>
          <w:kern w:val="0"/>
          <w:sz w:val="24"/>
          <w:szCs w:val="24"/>
        </w:rPr>
        <w:t>and reins in</w:t>
      </w:r>
      <w:r>
        <w:rPr>
          <w:rFonts w:hAnsi="Times New Roman" w:cs="Cambria" w:hint="eastAsia"/>
          <w:kern w:val="0"/>
          <w:sz w:val="24"/>
          <w:szCs w:val="24"/>
        </w:rPr>
        <w:t xml:space="preserve"> </w:t>
      </w:r>
      <w:r w:rsidRPr="00B940F8">
        <w:rPr>
          <w:rFonts w:hAnsi="Times New Roman" w:cs="Cambria"/>
          <w:kern w:val="0"/>
          <w:sz w:val="24"/>
          <w:szCs w:val="24"/>
        </w:rPr>
        <w:t>software, and software</w:t>
      </w:r>
      <w:r>
        <w:rPr>
          <w:rFonts w:hAnsi="Times New Roman" w:cs="Cambria" w:hint="eastAsia"/>
          <w:kern w:val="0"/>
          <w:sz w:val="24"/>
          <w:szCs w:val="24"/>
        </w:rPr>
        <w:t xml:space="preserve"> </w:t>
      </w:r>
      <w:r w:rsidRPr="00B940F8">
        <w:rPr>
          <w:rFonts w:hAnsi="Times New Roman" w:cs="Cambria"/>
          <w:kern w:val="0"/>
          <w:sz w:val="24"/>
          <w:szCs w:val="24"/>
        </w:rPr>
        <w:t>in turn directs</w:t>
      </w:r>
      <w:r>
        <w:rPr>
          <w:rFonts w:hAnsi="Times New Roman" w:cs="Cambria" w:hint="eastAsia"/>
          <w:kern w:val="0"/>
          <w:sz w:val="24"/>
          <w:szCs w:val="24"/>
        </w:rPr>
        <w:t xml:space="preserve"> </w:t>
      </w:r>
      <w:r w:rsidRPr="00B940F8">
        <w:rPr>
          <w:rFonts w:hAnsi="Times New Roman" w:cs="Cambria"/>
          <w:kern w:val="0"/>
          <w:sz w:val="24"/>
          <w:szCs w:val="24"/>
        </w:rPr>
        <w:t>hardware. If you could take control</w:t>
      </w:r>
      <w:r>
        <w:rPr>
          <w:rFonts w:hAnsi="Times New Roman" w:cs="Cambria" w:hint="eastAsia"/>
          <w:kern w:val="0"/>
          <w:sz w:val="24"/>
          <w:szCs w:val="24"/>
        </w:rPr>
        <w:t xml:space="preserve"> </w:t>
      </w:r>
      <w:r w:rsidRPr="00B940F8">
        <w:rPr>
          <w:rFonts w:hAnsi="Times New Roman" w:cs="Cambria"/>
          <w:kern w:val="0"/>
          <w:sz w:val="24"/>
          <w:szCs w:val="24"/>
        </w:rPr>
        <w:t>of one of them, could you influence</w:t>
      </w:r>
      <w:r>
        <w:rPr>
          <w:rFonts w:hAnsi="Times New Roman" w:cs="Cambria" w:hint="eastAsia"/>
          <w:kern w:val="0"/>
          <w:sz w:val="24"/>
          <w:szCs w:val="24"/>
        </w:rPr>
        <w:t xml:space="preserve"> </w:t>
      </w:r>
      <w:r w:rsidRPr="00B940F8">
        <w:rPr>
          <w:rFonts w:hAnsi="Times New Roman" w:cs="Cambria"/>
          <w:kern w:val="0"/>
          <w:sz w:val="24"/>
          <w:szCs w:val="24"/>
        </w:rPr>
        <w:t>a device to enact</w:t>
      </w:r>
      <w:r w:rsidRPr="00B940F8">
        <w:rPr>
          <w:rFonts w:hAnsi="Times New Roman" w:cs="Cambria"/>
          <w:kern w:val="0"/>
          <w:sz w:val="24"/>
          <w:szCs w:val="24"/>
        </w:rPr>
        <w:tab/>
        <w:t>your own desires?</w:t>
      </w:r>
    </w:p>
    <w:p w14:paraId="04D8B478" w14:textId="77777777" w:rsidR="00B940F8" w:rsidRPr="00B940F8" w:rsidRDefault="00B940F8" w:rsidP="00CF1360">
      <w:pPr>
        <w:widowControl/>
        <w:autoSpaceDE w:val="0"/>
        <w:autoSpaceDN w:val="0"/>
        <w:adjustRightInd w:val="0"/>
        <w:spacing w:after="240" w:line="240" w:lineRule="auto"/>
        <w:ind w:firstLineChars="0" w:firstLine="0"/>
        <w:rPr>
          <w:rFonts w:hAnsi="Times New Roman" w:cs="Cambria"/>
          <w:kern w:val="0"/>
          <w:sz w:val="24"/>
          <w:szCs w:val="24"/>
        </w:rPr>
      </w:pPr>
      <w:r w:rsidRPr="00B940F8">
        <w:rPr>
          <w:rFonts w:hAnsi="Times New Roman" w:cs="Cambria"/>
          <w:kern w:val="0"/>
          <w:sz w:val="24"/>
          <w:szCs w:val="24"/>
        </w:rPr>
        <w:t>iOS App Reverse Engineering provides a unique view inside the software running on iOS™, the operating system that powers the Apple iPhone® and iPad®. Within, you will learn what makes up application code and how each component fits into the software ecosystem at large. You will explore the hidden second life your phone leads, wherein it is a full-fledged computer and software development platform and there is no practical limit to its functionality.</w:t>
      </w:r>
    </w:p>
    <w:p w14:paraId="08901C97" w14:textId="77777777" w:rsidR="00B940F8" w:rsidRPr="00B940F8" w:rsidRDefault="00B940F8" w:rsidP="00CF1360">
      <w:pPr>
        <w:widowControl/>
        <w:autoSpaceDE w:val="0"/>
        <w:autoSpaceDN w:val="0"/>
        <w:adjustRightInd w:val="0"/>
        <w:spacing w:after="240" w:line="240" w:lineRule="auto"/>
        <w:ind w:firstLineChars="0" w:firstLine="0"/>
        <w:rPr>
          <w:rFonts w:hAnsi="Times New Roman" w:cs="Cambria"/>
          <w:kern w:val="0"/>
          <w:sz w:val="24"/>
          <w:szCs w:val="24"/>
        </w:rPr>
      </w:pPr>
      <w:r w:rsidRPr="00B940F8">
        <w:rPr>
          <w:rFonts w:hAnsi="Times New Roman" w:cs="Cambria"/>
          <w:kern w:val="0"/>
          <w:sz w:val="24"/>
          <w:szCs w:val="24"/>
        </w:rPr>
        <w:t>So, young developer, break free of restricted software and find out exactly what makes your phone tick!</w:t>
      </w:r>
    </w:p>
    <w:p w14:paraId="1BA57ACA" w14:textId="77777777" w:rsidR="00B940F8" w:rsidRPr="00B940F8" w:rsidRDefault="00B940F8" w:rsidP="00CF1360">
      <w:pPr>
        <w:widowControl/>
        <w:autoSpaceDE w:val="0"/>
        <w:autoSpaceDN w:val="0"/>
        <w:adjustRightInd w:val="0"/>
        <w:spacing w:after="240" w:line="240" w:lineRule="auto"/>
        <w:ind w:firstLineChars="0" w:firstLine="0"/>
        <w:jc w:val="right"/>
        <w:rPr>
          <w:rFonts w:hAnsi="Times New Roman" w:cs="Cambria"/>
          <w:kern w:val="0"/>
          <w:sz w:val="24"/>
          <w:szCs w:val="24"/>
        </w:rPr>
      </w:pPr>
      <w:r w:rsidRPr="00B940F8">
        <w:rPr>
          <w:rFonts w:hAnsi="Times New Roman" w:cs="Cambria"/>
          <w:kern w:val="0"/>
          <w:sz w:val="24"/>
          <w:szCs w:val="24"/>
        </w:rPr>
        <w:t>Dustin L. Howett</w:t>
      </w:r>
    </w:p>
    <w:p w14:paraId="3664581F" w14:textId="77777777" w:rsidR="00B940F8" w:rsidRPr="00B940F8" w:rsidRDefault="00B940F8" w:rsidP="00CF1360">
      <w:pPr>
        <w:widowControl/>
        <w:autoSpaceDE w:val="0"/>
        <w:autoSpaceDN w:val="0"/>
        <w:adjustRightInd w:val="0"/>
        <w:spacing w:after="240" w:line="240" w:lineRule="auto"/>
        <w:ind w:firstLineChars="0" w:firstLine="0"/>
        <w:jc w:val="right"/>
        <w:rPr>
          <w:rFonts w:hAnsi="Times New Roman" w:cs="Cambria"/>
          <w:kern w:val="0"/>
          <w:sz w:val="24"/>
          <w:szCs w:val="24"/>
        </w:rPr>
      </w:pPr>
      <w:r w:rsidRPr="00B940F8">
        <w:rPr>
          <w:rFonts w:hAnsi="Times New Roman" w:cs="Cambria"/>
          <w:kern w:val="0"/>
          <w:sz w:val="24"/>
          <w:szCs w:val="24"/>
        </w:rPr>
        <w:t>iPhone Tweak Developer</w:t>
      </w:r>
    </w:p>
    <w:p w14:paraId="429574B4" w14:textId="77777777" w:rsidR="0080680E" w:rsidRPr="00B940F8" w:rsidRDefault="0080680E" w:rsidP="00CF1360">
      <w:pPr>
        <w:widowControl/>
        <w:autoSpaceDE w:val="0"/>
        <w:autoSpaceDN w:val="0"/>
        <w:adjustRightInd w:val="0"/>
        <w:spacing w:after="240" w:line="240" w:lineRule="auto"/>
        <w:ind w:firstLineChars="0" w:firstLine="0"/>
        <w:rPr>
          <w:rFonts w:hAnsi="Times New Roman" w:cs="Cambria"/>
          <w:kern w:val="0"/>
          <w:sz w:val="24"/>
          <w:szCs w:val="24"/>
        </w:rPr>
      </w:pPr>
    </w:p>
    <w:p w14:paraId="7AAAF641" w14:textId="77777777" w:rsidR="00B940F8" w:rsidRPr="00845EE1" w:rsidRDefault="00B940F8" w:rsidP="00CF1360">
      <w:pPr>
        <w:widowControl/>
        <w:autoSpaceDE w:val="0"/>
        <w:autoSpaceDN w:val="0"/>
        <w:adjustRightInd w:val="0"/>
        <w:spacing w:after="240" w:line="240" w:lineRule="auto"/>
        <w:ind w:firstLineChars="0" w:firstLine="0"/>
        <w:jc w:val="right"/>
        <w:rPr>
          <w:rFonts w:hAnsi="Times New Roman" w:cs="Cambria"/>
          <w:kern w:val="0"/>
          <w:sz w:val="24"/>
          <w:szCs w:val="24"/>
        </w:rPr>
      </w:pPr>
    </w:p>
    <w:sectPr w:rsidR="00B940F8" w:rsidRPr="00845EE1">
      <w:headerReference w:type="even" r:id="rId7"/>
      <w:headerReference w:type="default" r:id="rId8"/>
      <w:footerReference w:type="even" r:id="rId9"/>
      <w:footerReference w:type="default" r:id="rId10"/>
      <w:headerReference w:type="first" r:id="rId11"/>
      <w:footerReference w:type="first" r:id="rId12"/>
      <w:footnotePr>
        <w:numFmt w:val="decimalEnclosedCircleChinese"/>
      </w:footnotePr>
      <w:pgSz w:w="11906" w:h="16838"/>
      <w:pgMar w:top="1440" w:right="1558" w:bottom="1440" w:left="1418"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D316E" w14:textId="77777777" w:rsidR="001836A6" w:rsidRDefault="001836A6">
      <w:pPr>
        <w:spacing w:line="240" w:lineRule="auto"/>
      </w:pPr>
      <w:r>
        <w:separator/>
      </w:r>
    </w:p>
  </w:endnote>
  <w:endnote w:type="continuationSeparator" w:id="0">
    <w:p w14:paraId="5E0FAE49" w14:textId="77777777" w:rsidR="001836A6" w:rsidRDefault="00183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Verdana">
    <w:panose1 w:val="020B0604030504040204"/>
    <w:charset w:val="00"/>
    <w:family w:val="auto"/>
    <w:pitch w:val="variable"/>
    <w:sig w:usb0="A10006FF" w:usb1="4000205B" w:usb2="00000010" w:usb3="00000000" w:csb0="0000019F"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楷体">
    <w:charset w:val="86"/>
    <w:family w:val="auto"/>
    <w:pitch w:val="variable"/>
    <w:sig w:usb0="800002BF" w:usb1="38CF7CFA"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FF Intelligent Condensed">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307DA" w14:textId="77777777" w:rsidR="00526F03" w:rsidRDefault="00526F03">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1F3B4" w14:textId="77777777" w:rsidR="00526F03" w:rsidRDefault="00526F03">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B0C18" w14:textId="77777777" w:rsidR="00526F03" w:rsidRDefault="00526F03">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4DBEE" w14:textId="77777777" w:rsidR="001836A6" w:rsidRDefault="001836A6">
      <w:pPr>
        <w:spacing w:line="240" w:lineRule="auto"/>
      </w:pPr>
      <w:r>
        <w:separator/>
      </w:r>
    </w:p>
  </w:footnote>
  <w:footnote w:type="continuationSeparator" w:id="0">
    <w:p w14:paraId="3213B8C3" w14:textId="77777777" w:rsidR="001836A6" w:rsidRDefault="001836A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913C2" w14:textId="77777777" w:rsidR="00526F03" w:rsidRDefault="00526F03">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C149" w14:textId="77777777" w:rsidR="00526F03" w:rsidRPr="005140FE" w:rsidRDefault="00526F03" w:rsidP="005140FE">
    <w:pPr>
      <w:pStyle w:val="Heade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61F21" w14:textId="77777777" w:rsidR="00526F03" w:rsidRDefault="00526F03">
    <w:pPr>
      <w:pStyle w:val="Header"/>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97A7B6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a"/>
      <w:lvlText w:val="%1."/>
      <w:lvlJc w:val="left"/>
      <w:pPr>
        <w:ind w:left="1380" w:hanging="81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2">
    <w:nsid w:val="00000002"/>
    <w:multiLevelType w:val="multilevel"/>
    <w:tmpl w:val="00000002"/>
    <w:lvl w:ilvl="0">
      <w:start w:val="1"/>
      <w:numFmt w:val="bullet"/>
      <w:pStyle w:val="a0"/>
      <w:lvlText w:val=""/>
      <w:lvlJc w:val="left"/>
      <w:pPr>
        <w:ind w:left="786" w:hanging="36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1E1548C2"/>
    <w:multiLevelType w:val="hybridMultilevel"/>
    <w:tmpl w:val="20C0DF84"/>
    <w:lvl w:ilvl="0" w:tplc="A69EABC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7BB4CB3"/>
    <w:multiLevelType w:val="hybridMultilevel"/>
    <w:tmpl w:val="567C2E36"/>
    <w:lvl w:ilvl="0" w:tplc="A69EABC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759cd2" strokecolor="#446188">
      <v:fill color="#759cd2" color2="#a3c5f1" type="gradient">
        <o:fill v:ext="view" type="gradientUnscaled"/>
      </v:fill>
      <v:stroke color="#446188" weight="2pt"/>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166B"/>
    <w:rsid w:val="00071A29"/>
    <w:rsid w:val="000B3CEA"/>
    <w:rsid w:val="000D5ACA"/>
    <w:rsid w:val="000F3F2D"/>
    <w:rsid w:val="00172A27"/>
    <w:rsid w:val="001836A6"/>
    <w:rsid w:val="001A037F"/>
    <w:rsid w:val="001B2885"/>
    <w:rsid w:val="001D3263"/>
    <w:rsid w:val="0021461B"/>
    <w:rsid w:val="00245168"/>
    <w:rsid w:val="00257D73"/>
    <w:rsid w:val="002F2005"/>
    <w:rsid w:val="00335892"/>
    <w:rsid w:val="00355342"/>
    <w:rsid w:val="0037510B"/>
    <w:rsid w:val="00425E8A"/>
    <w:rsid w:val="00494ABC"/>
    <w:rsid w:val="005120EC"/>
    <w:rsid w:val="005140FE"/>
    <w:rsid w:val="005146BD"/>
    <w:rsid w:val="00526F03"/>
    <w:rsid w:val="005372ED"/>
    <w:rsid w:val="00552EA9"/>
    <w:rsid w:val="005C2DBD"/>
    <w:rsid w:val="00637676"/>
    <w:rsid w:val="00653DBA"/>
    <w:rsid w:val="00667A71"/>
    <w:rsid w:val="006915C5"/>
    <w:rsid w:val="0069537D"/>
    <w:rsid w:val="006A2086"/>
    <w:rsid w:val="006B23C5"/>
    <w:rsid w:val="0070612A"/>
    <w:rsid w:val="00724F7E"/>
    <w:rsid w:val="007324EE"/>
    <w:rsid w:val="00745353"/>
    <w:rsid w:val="00793028"/>
    <w:rsid w:val="007E063E"/>
    <w:rsid w:val="007E5260"/>
    <w:rsid w:val="0080680E"/>
    <w:rsid w:val="0083013F"/>
    <w:rsid w:val="00845EE1"/>
    <w:rsid w:val="00906E40"/>
    <w:rsid w:val="00924D6E"/>
    <w:rsid w:val="00992156"/>
    <w:rsid w:val="009C2104"/>
    <w:rsid w:val="009E09F6"/>
    <w:rsid w:val="00A12CDA"/>
    <w:rsid w:val="00A36C57"/>
    <w:rsid w:val="00AA05C6"/>
    <w:rsid w:val="00AB7426"/>
    <w:rsid w:val="00B220B2"/>
    <w:rsid w:val="00B53074"/>
    <w:rsid w:val="00B940F8"/>
    <w:rsid w:val="00BD1DC1"/>
    <w:rsid w:val="00C0142C"/>
    <w:rsid w:val="00C47F01"/>
    <w:rsid w:val="00CF1360"/>
    <w:rsid w:val="00DB6A02"/>
    <w:rsid w:val="00DD005A"/>
    <w:rsid w:val="00E20069"/>
    <w:rsid w:val="00E92868"/>
    <w:rsid w:val="00E933ED"/>
    <w:rsid w:val="00F02C37"/>
    <w:rsid w:val="00F04C89"/>
    <w:rsid w:val="00F05FE1"/>
    <w:rsid w:val="00F318AA"/>
    <w:rsid w:val="00F55D15"/>
    <w:rsid w:val="00F8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759cd2" strokecolor="#446188">
      <v:fill color="#759cd2" color2="#a3c5f1" type="gradient">
        <o:fill v:ext="view" type="gradientUnscaled"/>
      </v:fill>
      <v:stroke color="#446188" weight="2pt"/>
    </o:shapedefaults>
    <o:shapelayout v:ext="edit">
      <o:idmap v:ext="edit" data="1"/>
    </o:shapelayout>
  </w:shapeDefaults>
  <w:decimalSymbol w:val="."/>
  <w:listSeparator w:val=","/>
  <w14:docId w14:val="3828DC1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360" w:lineRule="auto"/>
      <w:ind w:firstLineChars="200" w:firstLine="420"/>
    </w:pPr>
    <w:rPr>
      <w:rFonts w:ascii="Times New Roman" w:hAnsi="宋体"/>
      <w:kern w:val="2"/>
      <w:sz w:val="21"/>
      <w:szCs w:val="21"/>
      <w:lang w:eastAsia="zh-CN"/>
    </w:rPr>
  </w:style>
  <w:style w:type="paragraph" w:styleId="Heading1">
    <w:name w:val="heading 1"/>
    <w:basedOn w:val="Normal"/>
    <w:next w:val="Normal"/>
    <w:link w:val="Heading1Char"/>
    <w:qFormat/>
    <w:pPr>
      <w:keepNext/>
      <w:keepLines/>
      <w:spacing w:before="340" w:after="330" w:line="576" w:lineRule="auto"/>
      <w:ind w:firstLineChars="0" w:firstLine="0"/>
      <w:jc w:val="center"/>
      <w:outlineLvl w:val="0"/>
    </w:pPr>
    <w:rPr>
      <w:rFonts w:eastAsia="黑体" w:hAnsi="Times New Roman"/>
      <w:bCs/>
      <w:kern w:val="44"/>
      <w:sz w:val="36"/>
      <w:szCs w:val="44"/>
      <w:lang w:val="x-none" w:eastAsia="x-none"/>
    </w:rPr>
  </w:style>
  <w:style w:type="paragraph" w:styleId="Heading2">
    <w:name w:val="heading 2"/>
    <w:basedOn w:val="Normal"/>
    <w:next w:val="Normal"/>
    <w:link w:val="Heading2Char"/>
    <w:qFormat/>
    <w:pPr>
      <w:keepNext/>
      <w:keepLines/>
      <w:spacing w:before="260" w:after="260" w:line="413" w:lineRule="auto"/>
      <w:ind w:firstLineChars="0" w:firstLine="0"/>
      <w:outlineLvl w:val="1"/>
    </w:pPr>
    <w:rPr>
      <w:rFonts w:eastAsia="黑体" w:hAnsi="Times New Roman"/>
      <w:bCs/>
      <w:sz w:val="32"/>
      <w:szCs w:val="32"/>
      <w:lang w:val="x-none" w:eastAsia="x-none"/>
    </w:rPr>
  </w:style>
  <w:style w:type="paragraph" w:styleId="Heading3">
    <w:name w:val="heading 3"/>
    <w:basedOn w:val="Normal"/>
    <w:next w:val="Normal"/>
    <w:link w:val="Heading3Char"/>
    <w:qFormat/>
    <w:pPr>
      <w:keepNext/>
      <w:keepLines/>
      <w:spacing w:before="260" w:after="260" w:line="415" w:lineRule="auto"/>
      <w:outlineLvl w:val="2"/>
    </w:pPr>
    <w:rPr>
      <w:rFonts w:eastAsia="黑体" w:hAnsi="Times New Roman"/>
      <w:bCs/>
      <w:sz w:val="30"/>
      <w:szCs w:val="32"/>
      <w:lang w:val="x-none" w:eastAsia="x-none"/>
    </w:rPr>
  </w:style>
  <w:style w:type="paragraph" w:styleId="Heading4">
    <w:name w:val="heading 4"/>
    <w:basedOn w:val="Normal"/>
    <w:next w:val="Normal"/>
    <w:link w:val="Heading4Char"/>
    <w:qFormat/>
    <w:pPr>
      <w:keepNext/>
      <w:keepLines/>
      <w:spacing w:before="280" w:after="290" w:line="374" w:lineRule="auto"/>
      <w:ind w:firstLineChars="0" w:firstLine="0"/>
      <w:outlineLvl w:val="3"/>
    </w:pPr>
    <w:rPr>
      <w:rFonts w:eastAsia="黑体" w:hAnsi="Times New Roman"/>
      <w:bCs/>
      <w:sz w:val="28"/>
      <w:szCs w:val="28"/>
      <w:lang w:val="x-none" w:eastAsia="x-none"/>
    </w:rPr>
  </w:style>
  <w:style w:type="paragraph" w:styleId="Heading5">
    <w:name w:val="heading 5"/>
    <w:basedOn w:val="Normal"/>
    <w:next w:val="Normal"/>
    <w:link w:val="Heading5Char"/>
    <w:qFormat/>
    <w:pPr>
      <w:keepNext/>
      <w:keepLines/>
      <w:spacing w:before="280" w:after="290" w:line="374" w:lineRule="auto"/>
      <w:ind w:firstLineChars="0" w:firstLine="0"/>
      <w:outlineLvl w:val="4"/>
    </w:pPr>
    <w:rPr>
      <w:rFonts w:hAnsi="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Pr>
      <w:rFonts w:ascii="Verdana" w:eastAsia="微软雅黑" w:hAnsi="Verdana" w:cs="Courier New"/>
      <w:kern w:val="2"/>
      <w:sz w:val="18"/>
      <w:szCs w:val="21"/>
    </w:rPr>
  </w:style>
  <w:style w:type="character" w:styleId="Hyperlink">
    <w:name w:val="Hyperlink"/>
    <w:rPr>
      <w:color w:val="0000FF"/>
      <w:u w:val="single"/>
    </w:rPr>
  </w:style>
  <w:style w:type="character" w:customStyle="1" w:styleId="CharChar">
    <w:name w:val="编号 Char Char"/>
    <w:link w:val="a"/>
    <w:rPr>
      <w:rFonts w:ascii="Times New Roman" w:hAnsi="宋体"/>
      <w:kern w:val="2"/>
      <w:sz w:val="21"/>
      <w:szCs w:val="24"/>
    </w:rPr>
  </w:style>
  <w:style w:type="character" w:customStyle="1" w:styleId="CharChar0">
    <w:name w:val="项目符号 Char Char"/>
    <w:basedOn w:val="LightGrid-Accent3Char"/>
    <w:link w:val="a0"/>
    <w:rPr>
      <w:rFonts w:ascii="宋体" w:hAnsi="宋体" w:cs="宋体"/>
      <w:sz w:val="24"/>
      <w:szCs w:val="24"/>
    </w:rPr>
  </w:style>
  <w:style w:type="character" w:customStyle="1" w:styleId="Heading5Char">
    <w:name w:val="Heading 5 Char"/>
    <w:link w:val="Heading5"/>
    <w:rPr>
      <w:rFonts w:ascii="Times New Roman" w:hAnsi="Times New Roman"/>
      <w:b/>
      <w:bCs/>
      <w:kern w:val="2"/>
      <w:sz w:val="28"/>
      <w:szCs w:val="28"/>
    </w:rPr>
  </w:style>
  <w:style w:type="character" w:styleId="HTMLCode">
    <w:name w:val="HTML Code"/>
    <w:rPr>
      <w:rFonts w:ascii="宋体" w:eastAsia="宋体" w:hAnsi="宋体" w:cs="宋体"/>
      <w:sz w:val="24"/>
      <w:szCs w:val="24"/>
    </w:rPr>
  </w:style>
  <w:style w:type="character" w:customStyle="1" w:styleId="hilite3">
    <w:name w:val="hilite3"/>
    <w:basedOn w:val="DefaultParagraphFont"/>
  </w:style>
  <w:style w:type="character" w:customStyle="1" w:styleId="hilite2">
    <w:name w:val="hilite2"/>
    <w:basedOn w:val="DefaultParagraphFont"/>
  </w:style>
  <w:style w:type="character" w:customStyle="1" w:styleId="apple-style-span">
    <w:name w:val="apple-style-span"/>
    <w:basedOn w:val="DefaultParagraphFont"/>
  </w:style>
  <w:style w:type="character" w:customStyle="1" w:styleId="Heading1Char">
    <w:name w:val="Heading 1 Char"/>
    <w:link w:val="Heading1"/>
    <w:rPr>
      <w:rFonts w:ascii="Times New Roman" w:eastAsia="黑体" w:hAnsi="Times New Roman"/>
      <w:bCs/>
      <w:kern w:val="44"/>
      <w:sz w:val="36"/>
      <w:szCs w:val="44"/>
    </w:rPr>
  </w:style>
  <w:style w:type="character" w:customStyle="1" w:styleId="LightGrid-Accent3Char">
    <w:name w:val="Light Grid - Accent 3 Char"/>
    <w:link w:val="LightGrid-Accent31"/>
    <w:rPr>
      <w:rFonts w:ascii="宋体" w:hAnsi="宋体" w:cs="宋体"/>
      <w:sz w:val="24"/>
      <w:szCs w:val="24"/>
    </w:rPr>
  </w:style>
  <w:style w:type="character" w:customStyle="1" w:styleId="DateChar">
    <w:name w:val="Date Char"/>
    <w:link w:val="Date"/>
    <w:rPr>
      <w:kern w:val="2"/>
      <w:sz w:val="21"/>
      <w:szCs w:val="22"/>
    </w:rPr>
  </w:style>
  <w:style w:type="character" w:customStyle="1" w:styleId="apple-converted-space">
    <w:name w:val="apple-converted-space"/>
    <w:basedOn w:val="DefaultParagraphFont"/>
  </w:style>
  <w:style w:type="character" w:customStyle="1" w:styleId="Heading2Char">
    <w:name w:val="Heading 2 Char"/>
    <w:link w:val="Heading2"/>
    <w:rPr>
      <w:rFonts w:ascii="Times New Roman" w:eastAsia="黑体" w:hAnsi="Times New Roman" w:cs="Times New Roman"/>
      <w:bCs/>
      <w:kern w:val="2"/>
      <w:sz w:val="32"/>
      <w:szCs w:val="32"/>
    </w:rPr>
  </w:style>
  <w:style w:type="character" w:customStyle="1" w:styleId="style1">
    <w:name w:val="style1"/>
    <w:basedOn w:val="DefaultParagraphFont"/>
  </w:style>
  <w:style w:type="character" w:customStyle="1" w:styleId="CommentSubjectChar">
    <w:name w:val="Comment Subject Char"/>
    <w:link w:val="CommentSubject"/>
    <w:rPr>
      <w:b/>
      <w:bCs/>
      <w:kern w:val="2"/>
      <w:sz w:val="21"/>
      <w:szCs w:val="22"/>
    </w:rPr>
  </w:style>
  <w:style w:type="character" w:styleId="HTMLDefinition">
    <w:name w:val="HTML Definition"/>
    <w:rPr>
      <w:i/>
      <w:iCs/>
    </w:rPr>
  </w:style>
  <w:style w:type="character" w:customStyle="1" w:styleId="TitleChar">
    <w:name w:val="Title Char"/>
    <w:link w:val="Title"/>
    <w:rPr>
      <w:rFonts w:ascii="Cambria" w:hAnsi="Cambria"/>
      <w:b/>
      <w:bCs/>
      <w:kern w:val="2"/>
      <w:sz w:val="32"/>
      <w:szCs w:val="32"/>
    </w:rPr>
  </w:style>
  <w:style w:type="character" w:styleId="FootnoteReference">
    <w:name w:val="footnote reference"/>
    <w:rPr>
      <w:vertAlign w:val="superscript"/>
    </w:rPr>
  </w:style>
  <w:style w:type="character" w:customStyle="1" w:styleId="CharChar1">
    <w:name w:val="代码清单 Char Char"/>
    <w:link w:val="a1"/>
    <w:rPr>
      <w:rFonts w:ascii="Courier New" w:eastAsia="楷体" w:hAnsi="Courier New" w:cs="Courier New"/>
      <w:color w:val="333333"/>
      <w:sz w:val="21"/>
      <w:szCs w:val="21"/>
      <w:shd w:val="clear" w:color="auto" w:fill="F0F7FE"/>
    </w:rPr>
  </w:style>
  <w:style w:type="character" w:customStyle="1" w:styleId="CharChar2">
    <w:name w:val="注意 Char Char"/>
    <w:link w:val="a2"/>
    <w:rPr>
      <w:rFonts w:ascii="Times New Roman" w:eastAsia="楷体" w:hAnsi="Times New Roman"/>
      <w:kern w:val="2"/>
      <w:sz w:val="21"/>
      <w:szCs w:val="24"/>
    </w:rPr>
  </w:style>
  <w:style w:type="character" w:customStyle="1" w:styleId="HeaderChar">
    <w:name w:val="Header Char"/>
    <w:link w:val="Header"/>
    <w:rPr>
      <w:kern w:val="2"/>
      <w:sz w:val="18"/>
      <w:szCs w:val="18"/>
    </w:rPr>
  </w:style>
  <w:style w:type="character" w:styleId="HTMLSample">
    <w:name w:val="HTML Sample"/>
    <w:rPr>
      <w:rFonts w:ascii="宋体" w:eastAsia="宋体" w:hAnsi="宋体" w:cs="宋体"/>
    </w:rPr>
  </w:style>
  <w:style w:type="character" w:customStyle="1" w:styleId="DocumentMapChar">
    <w:name w:val="Document Map Char"/>
    <w:link w:val="DocumentMap"/>
    <w:rPr>
      <w:rFonts w:ascii="宋体"/>
      <w:kern w:val="2"/>
      <w:sz w:val="18"/>
      <w:szCs w:val="18"/>
    </w:rPr>
  </w:style>
  <w:style w:type="character" w:customStyle="1" w:styleId="Heading4Char">
    <w:name w:val="Heading 4 Char"/>
    <w:link w:val="Heading4"/>
    <w:rPr>
      <w:rFonts w:ascii="Times New Roman" w:eastAsia="黑体" w:hAnsi="Times New Roman"/>
      <w:bCs/>
      <w:kern w:val="2"/>
      <w:sz w:val="28"/>
      <w:szCs w:val="28"/>
    </w:rPr>
  </w:style>
  <w:style w:type="character" w:styleId="CommentReference">
    <w:name w:val="annotation reference"/>
    <w:rPr>
      <w:sz w:val="21"/>
      <w:szCs w:val="21"/>
    </w:rPr>
  </w:style>
  <w:style w:type="character" w:customStyle="1" w:styleId="BodyTextChar">
    <w:name w:val="Body Text Char"/>
    <w:link w:val="BodyText"/>
    <w:rPr>
      <w:rFonts w:ascii="Times New Roman" w:eastAsia="Arial Unicode MS" w:hAnsi="Times New Roman"/>
      <w:kern w:val="1"/>
      <w:sz w:val="24"/>
      <w:szCs w:val="24"/>
    </w:rPr>
  </w:style>
  <w:style w:type="character" w:customStyle="1" w:styleId="CharChar3">
    <w:name w:val="图题 Char Char"/>
    <w:link w:val="a3"/>
    <w:rPr>
      <w:rFonts w:ascii="Times New Roman" w:hAnsi="Times New Roman"/>
      <w:kern w:val="2"/>
      <w:sz w:val="21"/>
      <w:szCs w:val="21"/>
    </w:rPr>
  </w:style>
  <w:style w:type="character" w:customStyle="1" w:styleId="BalloonTextChar">
    <w:name w:val="Balloon Text Char"/>
    <w:link w:val="BalloonText"/>
    <w:rPr>
      <w:kern w:val="2"/>
      <w:sz w:val="18"/>
      <w:szCs w:val="18"/>
    </w:rPr>
  </w:style>
  <w:style w:type="character" w:styleId="FollowedHyperlink">
    <w:name w:val="FollowedHyperlink"/>
    <w:rPr>
      <w:color w:val="800080"/>
      <w:u w:val="single"/>
    </w:rPr>
  </w:style>
  <w:style w:type="character" w:customStyle="1" w:styleId="notetitle1">
    <w:name w:val="notetitle1"/>
    <w:rPr>
      <w:b/>
      <w:bCs/>
      <w:i w:val="0"/>
      <w:iCs w:val="0"/>
      <w:sz w:val="24"/>
      <w:szCs w:val="24"/>
    </w:rPr>
  </w:style>
  <w:style w:type="character" w:customStyle="1" w:styleId="Heading3Char">
    <w:name w:val="Heading 3 Char"/>
    <w:link w:val="Heading3"/>
    <w:rPr>
      <w:rFonts w:ascii="Times New Roman" w:eastAsia="黑体" w:hAnsi="Times New Roman"/>
      <w:bCs/>
      <w:kern w:val="2"/>
      <w:sz w:val="30"/>
      <w:szCs w:val="32"/>
    </w:rPr>
  </w:style>
  <w:style w:type="character" w:styleId="Strong">
    <w:name w:val="Strong"/>
    <w:qFormat/>
    <w:rPr>
      <w:b/>
      <w:bCs/>
    </w:rPr>
  </w:style>
  <w:style w:type="character" w:customStyle="1" w:styleId="CommentTextChar">
    <w:name w:val="Comment Text Char"/>
    <w:link w:val="CommentText"/>
    <w:rPr>
      <w:kern w:val="2"/>
      <w:sz w:val="21"/>
      <w:szCs w:val="22"/>
    </w:rPr>
  </w:style>
  <w:style w:type="character" w:customStyle="1" w:styleId="FooterChar">
    <w:name w:val="Footer Char"/>
    <w:link w:val="Footer"/>
    <w:rPr>
      <w:kern w:val="2"/>
      <w:sz w:val="18"/>
      <w:szCs w:val="18"/>
    </w:rPr>
  </w:style>
  <w:style w:type="character" w:customStyle="1" w:styleId="HTMLPreformattedChar">
    <w:name w:val="HTML Preformatted Char"/>
    <w:link w:val="HTMLPreformatted"/>
    <w:rPr>
      <w:rFonts w:ascii="宋体" w:hAnsi="宋体" w:cs="宋体"/>
      <w:sz w:val="24"/>
      <w:szCs w:val="24"/>
    </w:rPr>
  </w:style>
  <w:style w:type="paragraph" w:customStyle="1" w:styleId="itemimage">
    <w:name w:val="itemimage"/>
    <w:basedOn w:val="Normal"/>
    <w:pPr>
      <w:widowControl/>
      <w:shd w:val="clear" w:color="auto" w:fill="BABE83"/>
      <w:spacing w:before="30" w:after="30" w:line="240" w:lineRule="auto"/>
      <w:ind w:left="30" w:right="30" w:firstLineChars="0" w:firstLine="0"/>
    </w:pPr>
    <w:rPr>
      <w:rFonts w:ascii="Verdana" w:hAnsi="Verdana" w:cs="宋体"/>
      <w:color w:val="534F2D"/>
      <w:kern w:val="0"/>
      <w:sz w:val="30"/>
      <w:szCs w:val="30"/>
    </w:rPr>
  </w:style>
  <w:style w:type="paragraph" w:customStyle="1" w:styleId="a2">
    <w:name w:val="注意"/>
    <w:basedOn w:val="Normal"/>
    <w:link w:val="CharChar2"/>
    <w:pPr>
      <w:pBdr>
        <w:top w:val="single" w:sz="4" w:space="1" w:color="auto"/>
        <w:bottom w:val="single" w:sz="4" w:space="1" w:color="auto"/>
      </w:pBdr>
      <w:ind w:firstLineChars="0" w:firstLine="0"/>
    </w:pPr>
    <w:rPr>
      <w:rFonts w:eastAsia="楷体" w:hAnsi="Times New Roman"/>
      <w:szCs w:val="24"/>
      <w:lang w:val="x-none" w:eastAsia="x-none"/>
    </w:rPr>
  </w:style>
  <w:style w:type="paragraph" w:styleId="NormalWeb">
    <w:name w:val="Normal (Web)"/>
    <w:basedOn w:val="Normal"/>
    <w:pPr>
      <w:widowControl/>
      <w:spacing w:before="100" w:beforeAutospacing="1" w:after="100" w:afterAutospacing="1" w:line="240" w:lineRule="auto"/>
      <w:ind w:firstLineChars="0" w:firstLine="0"/>
    </w:pPr>
    <w:rPr>
      <w:rFonts w:ascii="宋体" w:cs="宋体"/>
      <w:kern w:val="0"/>
      <w:sz w:val="24"/>
      <w:szCs w:val="24"/>
    </w:rPr>
  </w:style>
  <w:style w:type="paragraph" w:styleId="Date">
    <w:name w:val="Date"/>
    <w:basedOn w:val="Normal"/>
    <w:next w:val="Normal"/>
    <w:link w:val="DateChar"/>
    <w:pPr>
      <w:ind w:leftChars="2500" w:left="100"/>
    </w:pPr>
    <w:rPr>
      <w:rFonts w:ascii="Calibri" w:hAnsi="Calibri"/>
      <w:szCs w:val="22"/>
      <w:lang w:val="x-none" w:eastAsia="x-none"/>
    </w:rPr>
  </w:style>
  <w:style w:type="paragraph" w:styleId="TOC1">
    <w:name w:val="toc 1"/>
    <w:basedOn w:val="Normal"/>
    <w:next w:val="Normal"/>
    <w:pPr>
      <w:spacing w:line="240" w:lineRule="auto"/>
      <w:ind w:firstLineChars="0" w:firstLine="0"/>
    </w:pPr>
  </w:style>
  <w:style w:type="paragraph" w:styleId="BalloonText">
    <w:name w:val="Balloon Text"/>
    <w:basedOn w:val="Normal"/>
    <w:link w:val="BalloonTextChar"/>
    <w:rPr>
      <w:rFonts w:ascii="Calibri" w:hAnsi="Calibri"/>
      <w:sz w:val="18"/>
      <w:szCs w:val="18"/>
      <w:lang w:val="x-none" w:eastAsia="x-none"/>
    </w:rPr>
  </w:style>
  <w:style w:type="paragraph" w:customStyle="1" w:styleId="LightList-Accent31">
    <w:name w:val="Light List - Accent 31"/>
    <w:rPr>
      <w:kern w:val="2"/>
      <w:sz w:val="21"/>
      <w:szCs w:val="22"/>
      <w:lang w:eastAsia="zh-CN"/>
    </w:rPr>
  </w:style>
  <w:style w:type="paragraph" w:customStyle="1" w:styleId="a">
    <w:name w:val="编号"/>
    <w:basedOn w:val="Normal"/>
    <w:link w:val="CharChar"/>
    <w:pPr>
      <w:numPr>
        <w:numId w:val="1"/>
      </w:numPr>
      <w:ind w:left="851" w:firstLineChars="0" w:hanging="281"/>
    </w:pPr>
    <w:rPr>
      <w:szCs w:val="24"/>
      <w:lang w:val="x-none" w:eastAsia="x-none"/>
    </w:rPr>
  </w:style>
  <w:style w:type="paragraph" w:customStyle="1" w:styleId="a3">
    <w:name w:val="图题"/>
    <w:basedOn w:val="Normal"/>
    <w:link w:val="CharChar3"/>
    <w:rPr>
      <w:rFonts w:hAnsi="Times New Roman"/>
      <w:lang w:val="x-none" w:eastAsia="x-none"/>
    </w:rPr>
  </w:style>
  <w:style w:type="paragraph" w:styleId="PlainText">
    <w:name w:val="Plain Text"/>
    <w:basedOn w:val="Normal"/>
    <w:link w:val="PlainTextChar"/>
    <w:pPr>
      <w:spacing w:line="240" w:lineRule="auto"/>
      <w:ind w:firstLineChars="0" w:firstLine="0"/>
    </w:pPr>
    <w:rPr>
      <w:rFonts w:ascii="Verdana" w:eastAsia="微软雅黑" w:hAnsi="Verdana"/>
      <w:sz w:val="18"/>
      <w:lang w:val="x-none" w:eastAsia="x-none"/>
    </w:rPr>
  </w:style>
  <w:style w:type="paragraph" w:styleId="TOC5">
    <w:name w:val="toc 5"/>
    <w:basedOn w:val="Normal"/>
    <w:next w:val="Normal"/>
    <w:pPr>
      <w:spacing w:line="240" w:lineRule="auto"/>
      <w:ind w:leftChars="800" w:left="1680" w:firstLineChars="0" w:firstLine="0"/>
    </w:pPr>
  </w:style>
  <w:style w:type="paragraph" w:styleId="FootnoteText">
    <w:name w:val="footnote text"/>
    <w:basedOn w:val="Normal"/>
    <w:pPr>
      <w:snapToGrid w:val="0"/>
    </w:pPr>
    <w:rPr>
      <w:sz w:val="18"/>
    </w:rPr>
  </w:style>
  <w:style w:type="paragraph" w:styleId="CommentSubject">
    <w:name w:val="annotation subject"/>
    <w:basedOn w:val="CommentText"/>
    <w:next w:val="CommentText"/>
    <w:link w:val="CommentSubjectChar"/>
    <w:rPr>
      <w:b/>
      <w:bCs/>
    </w:rPr>
  </w:style>
  <w:style w:type="paragraph" w:styleId="BodyText">
    <w:name w:val="Body Text"/>
    <w:basedOn w:val="Normal"/>
    <w:link w:val="BodyTextChar"/>
    <w:pPr>
      <w:suppressAutoHyphens/>
      <w:spacing w:after="120" w:line="240" w:lineRule="auto"/>
      <w:ind w:firstLineChars="0" w:firstLine="0"/>
    </w:pPr>
    <w:rPr>
      <w:rFonts w:eastAsia="Arial Unicode MS" w:hAnsi="Times New Roman"/>
      <w:kern w:val="1"/>
      <w:sz w:val="24"/>
      <w:szCs w:val="24"/>
      <w:lang w:val="x-none" w:eastAsia="x-none"/>
    </w:rPr>
  </w:style>
  <w:style w:type="paragraph" w:customStyle="1" w:styleId="TOCHeading1">
    <w:name w:val="TOC Heading1"/>
    <w:basedOn w:val="Heading1"/>
    <w:next w:val="Normal"/>
    <w:qFormat/>
    <w:pPr>
      <w:widowControl/>
      <w:spacing w:before="480" w:after="0" w:line="276" w:lineRule="auto"/>
      <w:jc w:val="left"/>
      <w:outlineLvl w:val="9"/>
    </w:pPr>
    <w:rPr>
      <w:rFonts w:ascii="Cambria" w:eastAsia="宋体" w:hAnsi="Cambria"/>
      <w:color w:val="365F91"/>
      <w:kern w:val="0"/>
      <w:sz w:val="28"/>
      <w:szCs w:val="28"/>
    </w:rPr>
  </w:style>
  <w:style w:type="paragraph" w:styleId="TOC4">
    <w:name w:val="toc 4"/>
    <w:basedOn w:val="Normal"/>
    <w:next w:val="Normal"/>
    <w:pPr>
      <w:spacing w:line="240" w:lineRule="auto"/>
      <w:ind w:leftChars="600" w:left="1260" w:firstLineChars="0" w:firstLine="0"/>
    </w:pPr>
  </w:style>
  <w:style w:type="paragraph" w:customStyle="1" w:styleId="itemcode">
    <w:name w:val="itemcode"/>
    <w:basedOn w:val="Normal"/>
    <w:pPr>
      <w:widowControl/>
      <w:shd w:val="clear" w:color="auto" w:fill="BABE83"/>
      <w:spacing w:before="30" w:after="30" w:line="240" w:lineRule="auto"/>
      <w:ind w:left="30" w:right="30" w:firstLineChars="0" w:firstLine="0"/>
    </w:pPr>
    <w:rPr>
      <w:rFonts w:ascii="Courier New" w:hAnsi="Courier New" w:cs="Courier New"/>
      <w:b/>
      <w:bCs/>
      <w:color w:val="2C2C00"/>
      <w:kern w:val="0"/>
      <w:sz w:val="33"/>
      <w:szCs w:val="33"/>
    </w:rPr>
  </w:style>
  <w:style w:type="paragraph" w:customStyle="1" w:styleId="LightGrid-Accent31">
    <w:name w:val="Light Grid - Accent 31"/>
    <w:basedOn w:val="Normal"/>
    <w:link w:val="LightGrid-Accent3Char"/>
    <w:pPr>
      <w:widowControl/>
      <w:spacing w:before="100" w:beforeAutospacing="1" w:after="100" w:afterAutospacing="1"/>
    </w:pPr>
    <w:rPr>
      <w:rFonts w:ascii="宋体"/>
      <w:kern w:val="0"/>
      <w:sz w:val="24"/>
      <w:szCs w:val="24"/>
      <w:lang w:val="x-none" w:eastAsia="x-none"/>
    </w:rPr>
  </w:style>
  <w:style w:type="paragraph" w:customStyle="1" w:styleId="a0">
    <w:name w:val="项目符号"/>
    <w:basedOn w:val="LightGrid-Accent31"/>
    <w:link w:val="CharChar0"/>
    <w:pPr>
      <w:widowControl w:val="0"/>
      <w:numPr>
        <w:numId w:val="2"/>
      </w:numPr>
      <w:spacing w:before="0" w:beforeAutospacing="0" w:after="0" w:afterAutospacing="0"/>
      <w:ind w:firstLineChars="0" w:firstLine="0"/>
      <w:jc w:val="both"/>
    </w:pPr>
  </w:style>
  <w:style w:type="paragraph" w:styleId="DocumentMap">
    <w:name w:val="Document Map"/>
    <w:basedOn w:val="Normal"/>
    <w:link w:val="DocumentMapChar"/>
    <w:rPr>
      <w:rFonts w:ascii="宋体" w:hAnsi="Calibri"/>
      <w:sz w:val="18"/>
      <w:szCs w:val="18"/>
      <w:lang w:val="x-none" w:eastAsia="x-none"/>
    </w:rPr>
  </w:style>
  <w:style w:type="paragraph" w:customStyle="1" w:styleId="slidetitle">
    <w:name w:val="slidetitle"/>
    <w:basedOn w:val="Normal"/>
    <w:pPr>
      <w:widowControl/>
      <w:spacing w:before="60" w:after="60" w:line="240" w:lineRule="auto"/>
      <w:ind w:left="60" w:right="60" w:firstLineChars="0" w:firstLine="0"/>
    </w:pPr>
    <w:rPr>
      <w:rFonts w:ascii="FFF Intelligent Condensed" w:hAnsi="FFF Intelligent Condensed" w:cs="宋体"/>
      <w:color w:val="FFE271"/>
      <w:kern w:val="0"/>
      <w:sz w:val="54"/>
      <w:szCs w:val="54"/>
      <w:u w:val="single"/>
    </w:rPr>
  </w:style>
  <w:style w:type="paragraph" w:styleId="Title">
    <w:name w:val="Title"/>
    <w:basedOn w:val="Normal"/>
    <w:next w:val="Normal"/>
    <w:link w:val="TitleChar"/>
    <w:qFormat/>
    <w:pPr>
      <w:spacing w:before="240" w:after="60" w:line="240" w:lineRule="auto"/>
      <w:ind w:firstLineChars="0" w:firstLine="0"/>
      <w:jc w:val="center"/>
      <w:outlineLvl w:val="0"/>
    </w:pPr>
    <w:rPr>
      <w:rFonts w:ascii="Cambria" w:hAnsi="Cambria"/>
      <w:b/>
      <w:bCs/>
      <w:sz w:val="32"/>
      <w:szCs w:val="32"/>
      <w:lang w:val="x-none" w:eastAsia="x-none"/>
    </w:rPr>
  </w:style>
  <w:style w:type="paragraph" w:customStyle="1" w:styleId="runinhead1">
    <w:name w:val="runinhead1"/>
    <w:basedOn w:val="Normal"/>
    <w:pPr>
      <w:widowControl/>
      <w:spacing w:before="100" w:beforeAutospacing="1" w:after="100" w:afterAutospacing="1"/>
      <w:ind w:firstLineChars="0" w:firstLine="0"/>
    </w:pPr>
    <w:rPr>
      <w:rFonts w:ascii="宋体" w:cs="宋体"/>
      <w:kern w:val="0"/>
      <w:sz w:val="24"/>
      <w:szCs w:val="24"/>
    </w:rPr>
  </w:style>
  <w:style w:type="paragraph" w:styleId="CommentText">
    <w:name w:val="annotation text"/>
    <w:basedOn w:val="Normal"/>
    <w:link w:val="CommentTextChar"/>
    <w:rPr>
      <w:rFonts w:ascii="Calibri" w:hAnsi="Calibri"/>
      <w:szCs w:val="22"/>
      <w:lang w:val="x-none" w:eastAsia="x-none"/>
    </w:rPr>
  </w:style>
  <w:style w:type="paragraph" w:customStyle="1" w:styleId="itemtext">
    <w:name w:val="itemtext"/>
    <w:basedOn w:val="Normal"/>
    <w:pPr>
      <w:widowControl/>
      <w:shd w:val="clear" w:color="auto" w:fill="CFD0B3"/>
      <w:spacing w:before="30" w:after="30" w:line="240" w:lineRule="auto"/>
      <w:ind w:left="30" w:right="30" w:firstLineChars="0" w:firstLine="0"/>
    </w:pPr>
    <w:rPr>
      <w:rFonts w:ascii="Verdana" w:hAnsi="Verdana" w:cs="宋体"/>
      <w:color w:val="2C2C00"/>
      <w:kern w:val="0"/>
      <w:sz w:val="30"/>
      <w:szCs w:val="30"/>
    </w:rPr>
  </w:style>
  <w:style w:type="paragraph" w:customStyle="1" w:styleId="a1">
    <w:name w:val="代码清单"/>
    <w:basedOn w:val="Normal"/>
    <w:link w:val="CharChar1"/>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Chars="175" w:firstLine="368"/>
    </w:pPr>
    <w:rPr>
      <w:rFonts w:ascii="Courier New" w:eastAsia="楷体" w:hAnsi="Courier New"/>
      <w:color w:val="333333"/>
      <w:kern w:val="0"/>
      <w:shd w:val="clear" w:color="auto" w:fill="F0F7FE"/>
      <w:lang w:val="x-none" w:eastAsia="x-none"/>
    </w:rPr>
  </w:style>
  <w:style w:type="paragraph" w:styleId="Footer">
    <w:name w:val="footer"/>
    <w:basedOn w:val="Normal"/>
    <w:link w:val="FooterChar"/>
    <w:pPr>
      <w:tabs>
        <w:tab w:val="center" w:pos="4153"/>
        <w:tab w:val="right" w:pos="8306"/>
      </w:tabs>
      <w:snapToGrid w:val="0"/>
    </w:pPr>
    <w:rPr>
      <w:rFonts w:ascii="Calibri" w:hAnsi="Calibri"/>
      <w:sz w:val="18"/>
      <w:szCs w:val="18"/>
      <w:lang w:val="x-none" w:eastAsia="x-none"/>
    </w:rPr>
  </w:style>
  <w:style w:type="paragraph" w:styleId="Header">
    <w:name w:val="header"/>
    <w:basedOn w:val="Normal"/>
    <w:link w:val="HeaderChar"/>
    <w:pPr>
      <w:pBdr>
        <w:bottom w:val="single" w:sz="6" w:space="1" w:color="auto"/>
      </w:pBdr>
      <w:tabs>
        <w:tab w:val="center" w:pos="4153"/>
        <w:tab w:val="right" w:pos="8306"/>
      </w:tabs>
      <w:snapToGrid w:val="0"/>
      <w:jc w:val="center"/>
    </w:pPr>
    <w:rPr>
      <w:rFonts w:ascii="Calibri" w:hAnsi="Calibri"/>
      <w:sz w:val="18"/>
      <w:szCs w:val="18"/>
      <w:lang w:val="x-none" w:eastAsia="x-none"/>
    </w:rPr>
  </w:style>
  <w:style w:type="paragraph" w:styleId="TOC3">
    <w:name w:val="toc 3"/>
    <w:basedOn w:val="Normal"/>
    <w:next w:val="Normal"/>
    <w:pPr>
      <w:spacing w:line="240" w:lineRule="auto"/>
      <w:ind w:leftChars="400" w:left="840" w:firstLineChars="0" w:firstLine="0"/>
    </w:pPr>
  </w:style>
  <w:style w:type="paragraph" w:styleId="TOC2">
    <w:name w:val="toc 2"/>
    <w:basedOn w:val="Normal"/>
    <w:next w:val="Normal"/>
    <w:pPr>
      <w:spacing w:line="240" w:lineRule="auto"/>
      <w:ind w:leftChars="200" w:left="420" w:firstLineChars="0" w:firstLine="0"/>
    </w:pPr>
  </w:style>
  <w:style w:type="paragraph" w:styleId="HTMLPreformatted">
    <w:name w:val="HTML Preformatted"/>
    <w:basedOn w:val="Normal"/>
    <w:link w:val="HTMLPreformatted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kern w:val="0"/>
      <w:sz w:val="24"/>
      <w:szCs w:val="24"/>
      <w:lang w:val="x-none" w:eastAsia="x-none"/>
    </w:rPr>
  </w:style>
  <w:style w:type="character" w:customStyle="1" w:styleId="apple-tab-span">
    <w:name w:val="apple-tab-span"/>
    <w:rsid w:val="00B9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44121">
      <w:bodyDiv w:val="1"/>
      <w:marLeft w:val="0"/>
      <w:marRight w:val="0"/>
      <w:marTop w:val="0"/>
      <w:marBottom w:val="0"/>
      <w:divBdr>
        <w:top w:val="none" w:sz="0" w:space="0" w:color="auto"/>
        <w:left w:val="none" w:sz="0" w:space="0" w:color="auto"/>
        <w:bottom w:val="none" w:sz="0" w:space="0" w:color="auto"/>
        <w:right w:val="none" w:sz="0" w:space="0" w:color="auto"/>
      </w:divBdr>
    </w:div>
    <w:div w:id="1713654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1139</Characters>
  <Application>Microsoft Macintosh Word</Application>
  <DocSecurity>0</DocSecurity>
  <PresentationFormat/>
  <Lines>9</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dist</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Luo</dc:creator>
  <cp:keywords/>
  <dc:description/>
  <cp:lastModifiedBy>Microsoft Office User</cp:lastModifiedBy>
  <cp:revision>4</cp:revision>
  <cp:lastPrinted>1899-12-31T16:00:00Z</cp:lastPrinted>
  <dcterms:created xsi:type="dcterms:W3CDTF">2015-04-14T08:39:00Z</dcterms:created>
  <dcterms:modified xsi:type="dcterms:W3CDTF">2015-04-14T08:41:00Z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2052-6.6.0.2461</vt:lpwstr>
  </property>
  <property fmtid="{D5CDD505-2E9C-101B-9397-08002B2CF9AE}" pid="4" name="_AdHocReviewCycleID">
    <vt:r8>287835582</vt:r8>
  </property>
  <property fmtid="{D5CDD505-2E9C-101B-9397-08002B2CF9AE}" pid="5" name="_EmailSubject">
    <vt:lpwstr/>
  </property>
  <property fmtid="{D5CDD505-2E9C-101B-9397-08002B2CF9AE}" pid="6" name="_AuthorEmail">
    <vt:lpwstr>linux1689@gmail.com</vt:lpwstr>
  </property>
  <property fmtid="{D5CDD505-2E9C-101B-9397-08002B2CF9AE}" pid="7" name="_AuthorEmailDisplayName">
    <vt:lpwstr>linux1689@gmail.com</vt:lpwstr>
  </property>
  <property fmtid="{D5CDD505-2E9C-101B-9397-08002B2CF9AE}" pid="8" name="_ReviewingToolsShownOnce">
    <vt:lpwstr/>
  </property>
</Properties>
</file>