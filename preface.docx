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4B7331" w14:textId="76132C3D" w:rsidR="008A2D65" w:rsidRDefault="000C21F4">
      <w:pPr>
        <w:pStyle w:val="1"/>
      </w:pPr>
      <w:bookmarkStart w:id="0" w:name="_GoBack"/>
      <w:r>
        <w:t xml:space="preserve">I'm a man who loves travelling by myself. On every vacation </w:t>
      </w:r>
      <w:r>
        <w:rPr>
          <w:lang w:eastAsia="zh-CN"/>
        </w:rPr>
        <w:t>in</w:t>
      </w:r>
      <w:r>
        <w:t xml:space="preserve"> university, I spend about 7 to 10 days as a backpacker, travelling around China. Since it</w:t>
      </w:r>
      <w:r>
        <w:t>’</w:t>
      </w:r>
      <w:r>
        <w:t xml:space="preserve">s a self-guiding tour, no guide will come to help </w:t>
      </w:r>
      <w:r>
        <w:rPr>
          <w:lang w:eastAsia="zh-CN"/>
        </w:rPr>
        <w:t>me</w:t>
      </w:r>
      <w:r>
        <w:t xml:space="preserve"> arrange anything. As a result, before travelling, my friends and I have to prepare everything by ourselves, such as scheduling, confirming the route</w:t>
      </w:r>
      <w:r>
        <w:rPr>
          <w:lang w:eastAsia="zh-CN"/>
        </w:rPr>
        <w:t>s</w:t>
      </w:r>
      <w:r>
        <w:t xml:space="preserve"> and buying tickets. We also need to put deep thought into our plans, and think about its dangers. </w:t>
      </w:r>
    </w:p>
    <w:p w14:paraId="2F8F1B09" w14:textId="77777777" w:rsidR="008A2D65" w:rsidRDefault="008A2D65">
      <w:pPr>
        <w:pStyle w:val="1"/>
      </w:pPr>
    </w:p>
    <w:p w14:paraId="200CED6E" w14:textId="5BF52164" w:rsidR="008A2D65" w:rsidRDefault="000C21F4">
      <w:pPr>
        <w:pStyle w:val="1"/>
      </w:pPr>
      <w:r>
        <w:t>It</w:t>
      </w:r>
      <w:r>
        <w:t>’</w:t>
      </w:r>
      <w:r>
        <w:t xml:space="preserve">s a commonly held belief that travelling, especially </w:t>
      </w:r>
      <w:r>
        <w:rPr>
          <w:lang w:eastAsia="zh-CN"/>
        </w:rPr>
        <w:t>backpacking</w:t>
      </w:r>
      <w:r>
        <w:t>, is a great way to expand one</w:t>
      </w:r>
      <w:r>
        <w:t>’</w:t>
      </w:r>
      <w:r>
        <w:t xml:space="preserve">s horizons. What I see during my trips can make me more knowledgeable about the world around me. More importantly, before start travelling, I need to </w:t>
      </w:r>
      <w:r>
        <w:rPr>
          <w:lang w:eastAsia="zh-CN"/>
        </w:rPr>
        <w:t>get everything</w:t>
      </w:r>
      <w:r>
        <w:t xml:space="preserve"> prepared for this </w:t>
      </w:r>
      <w:r>
        <w:rPr>
          <w:lang w:eastAsia="zh-CN"/>
        </w:rPr>
        <w:t>journey</w:t>
      </w:r>
      <w:r>
        <w:t xml:space="preserve">. My mind has arrived at the destination, even if my body is still at </w:t>
      </w:r>
      <w:r>
        <w:rPr>
          <w:lang w:eastAsia="zh-CN"/>
        </w:rPr>
        <w:t xml:space="preserve">the </w:t>
      </w:r>
      <w:r>
        <w:t>starting point. This way of thinking is good for cultivating a holistic outlook as well as making us think about problems from a wider, long</w:t>
      </w:r>
      <w:r>
        <w:rPr>
          <w:lang w:eastAsia="zh-CN"/>
        </w:rPr>
        <w:t>er</w:t>
      </w:r>
      <w:r>
        <w:t xml:space="preserve"> term perspective.</w:t>
      </w:r>
    </w:p>
    <w:p w14:paraId="2AFD618A" w14:textId="77777777" w:rsidR="008A2D65" w:rsidRDefault="008A2D65">
      <w:pPr>
        <w:pStyle w:val="1"/>
      </w:pPr>
    </w:p>
    <w:p w14:paraId="5593B709" w14:textId="05E12710" w:rsidR="008A2D65" w:rsidRDefault="000C21F4">
      <w:pPr>
        <w:pStyle w:val="1"/>
      </w:pPr>
      <w:r>
        <w:t xml:space="preserve">Before pursuing my master degree in 2009, I </w:t>
      </w:r>
      <w:r>
        <w:rPr>
          <w:lang w:eastAsia="zh-CN"/>
        </w:rPr>
        <w:t xml:space="preserve">thought </w:t>
      </w:r>
      <w:r>
        <w:t>deeply about what I wanted to study. My major was computer science. From the beginning of undergraduate year, most of my classmates engaged in the study of Windows. As a student who wasn</w:t>
      </w:r>
      <w:r>
        <w:t>’</w:t>
      </w:r>
      <w:r>
        <w:t>t good at programming, there were two alternatives for me to choose - one was to continue the study of Windows, and the other was to exp</w:t>
      </w:r>
      <w:r>
        <w:rPr>
          <w:lang w:eastAsia="zh-CN"/>
        </w:rPr>
        <w:t>l</w:t>
      </w:r>
      <w:r>
        <w:t xml:space="preserve">ore something else. If I chose the former, there were at least two benefits for me. Firstly, there were lots of documents for </w:t>
      </w:r>
      <w:r>
        <w:rPr>
          <w:lang w:eastAsia="zh-CN"/>
        </w:rPr>
        <w:t>reference</w:t>
      </w:r>
      <w:r>
        <w:t xml:space="preserve">. The second one was that there were numerous people engaging in the study of Windows. When I met problems, I could consult and discuss with them. However, from the other side, there were also some disadvantages. </w:t>
      </w:r>
      <w:r>
        <w:rPr>
          <w:lang w:eastAsia="zh-CN"/>
        </w:rPr>
        <w:t>More references possibly led to less creativity</w:t>
      </w:r>
      <w:r>
        <w:t xml:space="preserve">, </w:t>
      </w:r>
      <w:r>
        <w:rPr>
          <w:lang w:eastAsia="zh-CN"/>
        </w:rPr>
        <w:t>and</w:t>
      </w:r>
      <w:r>
        <w:t xml:space="preserve"> the more people engaged in studying Windows, the more </w:t>
      </w:r>
      <w:r>
        <w:rPr>
          <w:lang w:eastAsia="zh-CN"/>
        </w:rPr>
        <w:t xml:space="preserve">competitive </w:t>
      </w:r>
      <w:r>
        <w:t>pressure I would feel.</w:t>
      </w:r>
    </w:p>
    <w:p w14:paraId="1EE1AE30" w14:textId="77777777" w:rsidR="008A2D65" w:rsidRDefault="008A2D65">
      <w:pPr>
        <w:pStyle w:val="1"/>
      </w:pPr>
    </w:p>
    <w:p w14:paraId="52E419B7" w14:textId="2F55A3BF" w:rsidR="008A2D65" w:rsidRDefault="000C21F4">
      <w:pPr>
        <w:pStyle w:val="1"/>
      </w:pPr>
      <w:r>
        <w:t xml:space="preserve">In a nutshell, if I engaged in Windows related work, I could start my career very easily. However, there was no guarantee that I </w:t>
      </w:r>
      <w:r>
        <w:rPr>
          <w:lang w:eastAsia="zh-CN"/>
        </w:rPr>
        <w:t>could</w:t>
      </w:r>
      <w:r>
        <w:t xml:space="preserve"> be outstanding among the researchers. If I chose to do something else, it might be very difficult. But as long as I persist with my goal, I could make something different.</w:t>
      </w:r>
    </w:p>
    <w:p w14:paraId="13BB56C0" w14:textId="77777777" w:rsidR="008A2D65" w:rsidRDefault="008A2D65">
      <w:pPr>
        <w:pStyle w:val="1"/>
      </w:pPr>
    </w:p>
    <w:p w14:paraId="14FBD25A" w14:textId="65E433A7" w:rsidR="008A2D65" w:rsidRDefault="000C21F4">
      <w:pPr>
        <w:pStyle w:val="1"/>
      </w:pPr>
      <w:r>
        <w:t xml:space="preserve">Fortunately, my </w:t>
      </w:r>
      <w:r>
        <w:rPr>
          <w:lang w:eastAsia="zh-CN"/>
        </w:rPr>
        <w:t>mentor</w:t>
      </w:r>
      <w:r>
        <w:t xml:space="preserve"> had the same idea. He recommended me to work on mobile development. At that time, there were very few people engaging in this area </w:t>
      </w:r>
      <w:r>
        <w:rPr>
          <w:lang w:eastAsia="zh-CN"/>
        </w:rPr>
        <w:t xml:space="preserve">in China </w:t>
      </w:r>
      <w:r>
        <w:t>and I had no idea about smart phones. My mobile phone was an out of date Philips phone, so that it</w:t>
      </w:r>
      <w:r>
        <w:rPr>
          <w:lang w:eastAsia="zh-CN"/>
        </w:rPr>
        <w:t xml:space="preserve"> was</w:t>
      </w:r>
      <w:r>
        <w:t xml:space="preserve"> very hard for me to start to develop applications. Despite the difficulties, I trust</w:t>
      </w:r>
      <w:r>
        <w:rPr>
          <w:lang w:eastAsia="zh-CN"/>
        </w:rPr>
        <w:t>ed</w:t>
      </w:r>
      <w:r>
        <w:t xml:space="preserve"> my </w:t>
      </w:r>
      <w:r>
        <w:rPr>
          <w:lang w:eastAsia="zh-CN"/>
        </w:rPr>
        <w:t>mentor</w:t>
      </w:r>
      <w:r>
        <w:t xml:space="preserve"> and myself. Not only because I had only chosen him after careful research and recommendations by my senior </w:t>
      </w:r>
      <w:r>
        <w:rPr>
          <w:lang w:eastAsia="zh-CN"/>
        </w:rPr>
        <w:t xml:space="preserve">fellow </w:t>
      </w:r>
      <w:r>
        <w:t xml:space="preserve">students, but also that we shared the same opinions. </w:t>
      </w:r>
      <w:r>
        <w:rPr>
          <w:lang w:eastAsia="zh-CN"/>
        </w:rPr>
        <w:t xml:space="preserve">So </w:t>
      </w:r>
      <w:r>
        <w:t>I star</w:t>
      </w:r>
      <w:r>
        <w:rPr>
          <w:lang w:eastAsia="zh-CN"/>
        </w:rPr>
        <w:t>t</w:t>
      </w:r>
      <w:r>
        <w:t xml:space="preserve">ed to search mobile development </w:t>
      </w:r>
      <w:r>
        <w:rPr>
          <w:lang w:eastAsia="zh-CN"/>
        </w:rPr>
        <w:t xml:space="preserve">related </w:t>
      </w:r>
      <w:r>
        <w:t xml:space="preserve">information. After learning a few concepts about smart phones and mobile Internet, I faintly found that this industry was conductive to the theory that computers and Internet would become smaller, faster and </w:t>
      </w:r>
      <w:r>
        <w:rPr>
          <w:lang w:eastAsia="zh-CN"/>
        </w:rPr>
        <w:t xml:space="preserve">more </w:t>
      </w:r>
      <w:r>
        <w:t xml:space="preserve">tightly </w:t>
      </w:r>
      <w:r>
        <w:rPr>
          <w:lang w:eastAsia="zh-CN"/>
        </w:rPr>
        <w:t>related</w:t>
      </w:r>
      <w:r>
        <w:t xml:space="preserve"> with people's li</w:t>
      </w:r>
      <w:r>
        <w:rPr>
          <w:lang w:eastAsia="zh-CN"/>
        </w:rPr>
        <w:t>ves</w:t>
      </w:r>
      <w:r>
        <w:t>. Many things c</w:t>
      </w:r>
      <w:r>
        <w:rPr>
          <w:lang w:eastAsia="zh-CN"/>
        </w:rPr>
        <w:t xml:space="preserve">ould </w:t>
      </w:r>
      <w:r>
        <w:t>be done in this area. So I chose to engage in studying iOS.</w:t>
      </w:r>
    </w:p>
    <w:p w14:paraId="1BC18EEE" w14:textId="77777777" w:rsidR="008A2D65" w:rsidRDefault="008A2D65">
      <w:pPr>
        <w:pStyle w:val="1"/>
      </w:pPr>
    </w:p>
    <w:p w14:paraId="6B94F7D5" w14:textId="6DA9210B" w:rsidR="008A2D65" w:rsidRDefault="000C21F4">
      <w:pPr>
        <w:pStyle w:val="1"/>
      </w:pPr>
      <w:r>
        <w:t xml:space="preserve">Everything </w:t>
      </w:r>
      <w:r>
        <w:rPr>
          <w:lang w:eastAsia="zh-CN"/>
        </w:rPr>
        <w:t>wa</w:t>
      </w:r>
      <w:r>
        <w:t xml:space="preserve">s hard in the beginning. There </w:t>
      </w:r>
      <w:r>
        <w:rPr>
          <w:lang w:eastAsia="zh-CN"/>
        </w:rPr>
        <w:t>we</w:t>
      </w:r>
      <w:r>
        <w:t xml:space="preserve">re lots of differences between iOS and Windows. For example, iOS </w:t>
      </w:r>
      <w:r>
        <w:rPr>
          <w:lang w:eastAsia="zh-CN"/>
        </w:rPr>
        <w:t>wa</w:t>
      </w:r>
      <w:r>
        <w:t xml:space="preserve">s an UNIX-like operating system, which </w:t>
      </w:r>
      <w:r>
        <w:rPr>
          <w:lang w:eastAsia="zh-CN"/>
        </w:rPr>
        <w:t>wa</w:t>
      </w:r>
      <w:r>
        <w:t>s a complete, but closed, ecosystem. It</w:t>
      </w:r>
      <w:r>
        <w:rPr>
          <w:lang w:eastAsia="zh-CN"/>
        </w:rPr>
        <w:t>s main programming language</w:t>
      </w:r>
      <w:r>
        <w:t xml:space="preserve"> Objective-C</w:t>
      </w:r>
      <w:r>
        <w:rPr>
          <w:lang w:eastAsia="zh-CN"/>
        </w:rPr>
        <w:t>, and jailbreak,</w:t>
      </w:r>
      <w:r>
        <w:t xml:space="preserve"> </w:t>
      </w:r>
      <w:r>
        <w:rPr>
          <w:lang w:eastAsia="zh-CN"/>
        </w:rPr>
        <w:t xml:space="preserve">were </w:t>
      </w:r>
      <w:r>
        <w:t xml:space="preserve">all </w:t>
      </w:r>
      <w:r>
        <w:rPr>
          <w:lang w:eastAsia="zh-CN"/>
        </w:rPr>
        <w:t xml:space="preserve">strange </w:t>
      </w:r>
      <w:r>
        <w:t>fields lack</w:t>
      </w:r>
      <w:r>
        <w:rPr>
          <w:lang w:eastAsia="zh-CN"/>
        </w:rPr>
        <w:t>ing</w:t>
      </w:r>
      <w:r>
        <w:t xml:space="preserve"> of information at that point. So I learned by myself, week by week, in a </w:t>
      </w:r>
      <w:r>
        <w:rPr>
          <w:lang w:eastAsia="zh-CN"/>
        </w:rPr>
        <w:t>hackintosh</w:t>
      </w:r>
      <w:r>
        <w:t>. And this last</w:t>
      </w:r>
      <w:r>
        <w:rPr>
          <w:lang w:eastAsia="zh-CN"/>
        </w:rPr>
        <w:t>ed</w:t>
      </w:r>
      <w:r>
        <w:t xml:space="preserve"> for almost a year. During this period of time, I read the book "</w:t>
      </w:r>
      <w:r>
        <w:rPr>
          <w:lang w:eastAsia="zh-CN"/>
        </w:rPr>
        <w:t>Learn Objective-C on the Mac</w:t>
      </w:r>
      <w:r>
        <w:t>"</w:t>
      </w:r>
      <w:r>
        <w:rPr>
          <w:lang w:eastAsia="zh-CN"/>
        </w:rPr>
        <w:t xml:space="preserve">, </w:t>
      </w:r>
      <w:r>
        <w:t xml:space="preserve">input the code </w:t>
      </w:r>
      <w:r>
        <w:rPr>
          <w:lang w:eastAsia="zh-CN"/>
        </w:rPr>
        <w:t>on</w:t>
      </w:r>
      <w:r>
        <w:t xml:space="preserve"> the book into Xcode and checked the result by running </w:t>
      </w:r>
      <w:r>
        <w:rPr>
          <w:lang w:eastAsia="zh-CN"/>
        </w:rPr>
        <w:t xml:space="preserve">the </w:t>
      </w:r>
      <w:r>
        <w:t xml:space="preserve">simulator. However, the code and the </w:t>
      </w:r>
      <w:r>
        <w:rPr>
          <w:lang w:eastAsia="zh-CN"/>
        </w:rPr>
        <w:t>UI</w:t>
      </w:r>
      <w:r>
        <w:t xml:space="preserve"> were </w:t>
      </w:r>
      <w:r>
        <w:rPr>
          <w:lang w:eastAsia="zh-CN"/>
        </w:rPr>
        <w:t>hard to be associated with each other</w:t>
      </w:r>
      <w:r>
        <w:t xml:space="preserve">. Besides, I searched those </w:t>
      </w:r>
      <w:r>
        <w:rPr>
          <w:lang w:eastAsia="zh-CN"/>
        </w:rPr>
        <w:t xml:space="preserve">half-UNIX concepts like </w:t>
      </w:r>
      <w:r>
        <w:t>background</w:t>
      </w:r>
      <w:r>
        <w:rPr>
          <w:lang w:eastAsia="zh-CN"/>
        </w:rPr>
        <w:t xml:space="preserve">ing </w:t>
      </w:r>
      <w:r>
        <w:t xml:space="preserve">on Google and tried to understand them, but </w:t>
      </w:r>
      <w:r>
        <w:rPr>
          <w:lang w:eastAsia="zh-CN"/>
        </w:rPr>
        <w:t>they were really hard to understand</w:t>
      </w:r>
      <w:r>
        <w:t xml:space="preserve">. When my classmates published their papers, I even wondered what I was doing during these several months. When they went out and play, I had </w:t>
      </w:r>
      <w:r>
        <w:rPr>
          <w:lang w:eastAsia="zh-CN"/>
        </w:rPr>
        <w:t xml:space="preserve">to </w:t>
      </w:r>
      <w:r>
        <w:t>read code alone in the dormitory. When they had fallen asleep, I had to keep on working in the lab. Although these things made me feel lonely, they benefitted me a lot. I learnt a lot and bec</w:t>
      </w:r>
      <w:r>
        <w:rPr>
          <w:lang w:eastAsia="zh-CN"/>
        </w:rPr>
        <w:t>a</w:t>
      </w:r>
      <w:r>
        <w:t xml:space="preserve">me more informative during this period. As well, it made me become confident. The </w:t>
      </w:r>
      <w:r>
        <w:rPr>
          <w:lang w:eastAsia="zh-CN"/>
        </w:rPr>
        <w:t>more</w:t>
      </w:r>
      <w:r>
        <w:t xml:space="preserve"> knowledge I got, the less lonely I felt. </w:t>
      </w:r>
      <w:r w:rsidRPr="00457F77">
        <w:rPr>
          <w:highlight w:val="lightGray"/>
          <w:lang w:eastAsia="zh-CN"/>
        </w:rPr>
        <w:t>A</w:t>
      </w:r>
      <w:r w:rsidRPr="00457F77">
        <w:rPr>
          <w:highlight w:val="lightGray"/>
        </w:rPr>
        <w:t xml:space="preserve"> man can be excellent when he can bear the loneliness. What you pay will finally return and enrich yourself.</w:t>
      </w:r>
      <w:r>
        <w:t xml:space="preserve"> After one-year of practice, in March </w:t>
      </w:r>
      <w:del w:id="1" w:author="Microsoft Office User" w:date="2015-04-17T08:55:00Z">
        <w:r w:rsidR="00473D50" w:rsidDel="00D4083F">
          <w:delText>201</w:delText>
        </w:r>
        <w:r w:rsidR="00473D50" w:rsidDel="00D4083F">
          <w:rPr>
            <w:rFonts w:hint="eastAsia"/>
            <w:lang w:eastAsia="zh-CN"/>
          </w:rPr>
          <w:delText>0</w:delText>
        </w:r>
      </w:del>
      <w:ins w:id="2" w:author="Microsoft Office User" w:date="2015-04-17T08:55:00Z">
        <w:r>
          <w:rPr>
            <w:lang w:eastAsia="zh-CN"/>
          </w:rPr>
          <w:t>2011</w:t>
        </w:r>
      </w:ins>
      <w:r>
        <w:t>, the obscure code suddenly bec</w:t>
      </w:r>
      <w:r>
        <w:rPr>
          <w:lang w:eastAsia="zh-CN"/>
        </w:rPr>
        <w:t>a</w:t>
      </w:r>
      <w:r>
        <w:t xml:space="preserve">me understandable. The meaning of every word and the relationship of every </w:t>
      </w:r>
      <w:r>
        <w:lastRenderedPageBreak/>
        <w:t>sentence bec</w:t>
      </w:r>
      <w:r>
        <w:rPr>
          <w:lang w:eastAsia="zh-CN"/>
        </w:rPr>
        <w:t>a</w:t>
      </w:r>
      <w:r>
        <w:t xml:space="preserve">me clearer. All fragmented knowledge appeared to be organized in my head and the logic of </w:t>
      </w:r>
      <w:r>
        <w:rPr>
          <w:lang w:eastAsia="zh-CN"/>
        </w:rPr>
        <w:t xml:space="preserve">the </w:t>
      </w:r>
      <w:r>
        <w:t>whole system bec</w:t>
      </w:r>
      <w:r>
        <w:rPr>
          <w:lang w:eastAsia="zh-CN"/>
        </w:rPr>
        <w:t>a</w:t>
      </w:r>
      <w:r>
        <w:t xml:space="preserve">me </w:t>
      </w:r>
      <w:r w:rsidRPr="002D0B38">
        <w:t>explicit</w:t>
      </w:r>
      <w:r>
        <w:t xml:space="preserve">. </w:t>
      </w:r>
    </w:p>
    <w:p w14:paraId="4CF48922" w14:textId="77777777" w:rsidR="008A2D65" w:rsidRDefault="008A2D65">
      <w:pPr>
        <w:pStyle w:val="1"/>
      </w:pPr>
    </w:p>
    <w:p w14:paraId="5C3DC6C6" w14:textId="154D890A" w:rsidR="008A2D65" w:rsidRDefault="000C21F4">
      <w:pPr>
        <w:pStyle w:val="1"/>
      </w:pPr>
      <w:r>
        <w:t xml:space="preserve">So I sped up my research. In April 2011, I finished the prototype of my master thesis and got high praise from my </w:t>
      </w:r>
      <w:r>
        <w:rPr>
          <w:lang w:eastAsia="zh-CN"/>
        </w:rPr>
        <w:t>mentor</w:t>
      </w:r>
      <w:r>
        <w:t xml:space="preserve"> who </w:t>
      </w:r>
      <w:r>
        <w:rPr>
          <w:lang w:eastAsia="zh-CN"/>
        </w:rPr>
        <w:t>didn</w:t>
      </w:r>
      <w:r>
        <w:rPr>
          <w:lang w:eastAsia="zh-CN"/>
        </w:rPr>
        <w:t>’</w:t>
      </w:r>
      <w:r>
        <w:rPr>
          <w:lang w:eastAsia="zh-CN"/>
        </w:rPr>
        <w:t>t keep high expectation on my iOS research</w:t>
      </w:r>
      <w:r>
        <w:t>. Since then, I changed from a person who felt good to a man who was really good, which signified my pass of entry level of iOS research.</w:t>
      </w:r>
    </w:p>
    <w:p w14:paraId="48FF8993" w14:textId="77777777" w:rsidR="008A2D65" w:rsidRDefault="008A2D65">
      <w:pPr>
        <w:pStyle w:val="1"/>
      </w:pPr>
    </w:p>
    <w:p w14:paraId="0E4D989C" w14:textId="0ECF3560" w:rsidR="008A2D65" w:rsidRDefault="000C21F4">
      <w:pPr>
        <w:pStyle w:val="1"/>
      </w:pPr>
      <w:r>
        <w:t xml:space="preserve">In the past </w:t>
      </w:r>
      <w:r>
        <w:rPr>
          <w:lang w:eastAsia="zh-CN"/>
        </w:rPr>
        <w:t>few</w:t>
      </w:r>
      <w:r>
        <w:t xml:space="preserve"> years, I made friends with the author of </w:t>
      </w:r>
      <w:r>
        <w:rPr>
          <w:lang w:eastAsia="zh-CN"/>
        </w:rPr>
        <w:t>T</w:t>
      </w:r>
      <w:r>
        <w:t>heos, D</w:t>
      </w:r>
      <w:r>
        <w:rPr>
          <w:lang w:eastAsia="zh-CN"/>
        </w:rPr>
        <w:t>H</w:t>
      </w:r>
      <w:r>
        <w:t xml:space="preserve">owett, consulted questions with the </w:t>
      </w:r>
      <w:r>
        <w:rPr>
          <w:lang w:eastAsia="zh-CN"/>
        </w:rPr>
        <w:t>father</w:t>
      </w:r>
      <w:r>
        <w:t xml:space="preserve"> of Activator, rpetrich and quarreled with the admin of TheBigBoss</w:t>
      </w:r>
      <w:r>
        <w:rPr>
          <w:lang w:eastAsia="zh-CN"/>
        </w:rPr>
        <w:t xml:space="preserve"> repo</w:t>
      </w:r>
      <w:r>
        <w:t xml:space="preserve">, Optimo. They </w:t>
      </w:r>
      <w:r>
        <w:rPr>
          <w:lang w:eastAsia="zh-CN"/>
        </w:rPr>
        <w:t>we</w:t>
      </w:r>
      <w:r>
        <w:t>re the people who solve</w:t>
      </w:r>
      <w:r>
        <w:rPr>
          <w:lang w:eastAsia="zh-CN"/>
        </w:rPr>
        <w:t>d</w:t>
      </w:r>
      <w:r>
        <w:t xml:space="preserve"> most </w:t>
      </w:r>
      <w:r>
        <w:rPr>
          <w:lang w:eastAsia="zh-CN"/>
        </w:rPr>
        <w:t xml:space="preserve">of my </w:t>
      </w:r>
      <w:r>
        <w:t xml:space="preserve">problems along </w:t>
      </w:r>
      <w:r>
        <w:rPr>
          <w:lang w:eastAsia="zh-CN"/>
        </w:rPr>
        <w:t>the way</w:t>
      </w:r>
      <w:r>
        <w:t>. During the development of SMSNinja, I met Hang Wu, (</w:t>
      </w:r>
      <w:r>
        <w:rPr>
          <w:lang w:eastAsia="zh-CN"/>
        </w:rPr>
        <w:t>the second</w:t>
      </w:r>
      <w:r>
        <w:t xml:space="preserve"> author of this book). As research continues, I met a group of people who </w:t>
      </w:r>
      <w:r>
        <w:rPr>
          <w:lang w:eastAsia="zh-CN"/>
        </w:rPr>
        <w:t xml:space="preserve">was </w:t>
      </w:r>
      <w:r>
        <w:t>d</w:t>
      </w:r>
      <w:r>
        <w:rPr>
          <w:lang w:eastAsia="zh-CN"/>
        </w:rPr>
        <w:t>oing</w:t>
      </w:r>
      <w:r>
        <w:t xml:space="preserve"> excellent things but keeping low profile and finally I realized I'm not alone</w:t>
      </w:r>
      <w:r>
        <w:rPr>
          <w:lang w:eastAsia="zh-CN"/>
        </w:rPr>
        <w:t>—</w:t>
      </w:r>
      <w:r>
        <w:rPr>
          <w:lang w:eastAsia="zh-CN"/>
        </w:rPr>
        <w:t>We stand alone together</w:t>
      </w:r>
      <w:r>
        <w:t>.</w:t>
      </w:r>
    </w:p>
    <w:p w14:paraId="51E441BB" w14:textId="77777777" w:rsidR="008A2D65" w:rsidRDefault="008A2D65">
      <w:pPr>
        <w:pStyle w:val="1"/>
      </w:pPr>
    </w:p>
    <w:p w14:paraId="3CBA9174" w14:textId="08D3E7D0" w:rsidR="008A2D65" w:rsidRDefault="000C21F4">
      <w:pPr>
        <w:pStyle w:val="1"/>
        <w:rPr>
          <w:lang w:eastAsia="zh-CN"/>
        </w:rPr>
      </w:pPr>
      <w:r>
        <w:t xml:space="preserve">Taking a look back at </w:t>
      </w:r>
      <w:r>
        <w:rPr>
          <w:lang w:eastAsia="zh-CN"/>
        </w:rPr>
        <w:t xml:space="preserve">the </w:t>
      </w:r>
      <w:r>
        <w:t>past five years, I'm glad that I made the right choice. It's hard to imagine that you can publish a book related to Windows with only 5-years of research. However, this dream comes true with iOS. The fierce competition among Apple, Microsoft and Google and the feedback from market both prove that this industry will definitely play a leading role in the next 10 years. I feel very lucky that I can be a witness and participate in it. So, don't hesitate, come and join us</w:t>
      </w:r>
      <w:r>
        <w:rPr>
          <w:lang w:eastAsia="zh-CN"/>
        </w:rPr>
        <w:t>, right now!</w:t>
      </w:r>
    </w:p>
    <w:p w14:paraId="5C6AE5E8" w14:textId="77777777" w:rsidR="008A2D65" w:rsidRDefault="008A2D65">
      <w:pPr>
        <w:pStyle w:val="1"/>
      </w:pPr>
    </w:p>
    <w:p w14:paraId="0C02DC29" w14:textId="7ADADFA7" w:rsidR="008A2D65" w:rsidRDefault="000C21F4">
      <w:pPr>
        <w:pStyle w:val="1"/>
      </w:pPr>
      <w:r>
        <w:t xml:space="preserve">When received the invitation from Hang Wu to write this book, I was a bit hesitant. Due to the large </w:t>
      </w:r>
      <w:r>
        <w:rPr>
          <w:lang w:eastAsia="zh-CN"/>
        </w:rPr>
        <w:t xml:space="preserve">quantity of </w:t>
      </w:r>
      <w:r>
        <w:t>population</w:t>
      </w:r>
      <w:r>
        <w:rPr>
          <w:lang w:eastAsia="zh-CN"/>
        </w:rPr>
        <w:t>s</w:t>
      </w:r>
      <w:r>
        <w:t xml:space="preserve">, there </w:t>
      </w:r>
      <w:r>
        <w:rPr>
          <w:lang w:eastAsia="zh-CN"/>
        </w:rPr>
        <w:t>we</w:t>
      </w:r>
      <w:r>
        <w:t>re fierce competitions in all walks of life. I summarize</w:t>
      </w:r>
      <w:r>
        <w:rPr>
          <w:lang w:eastAsia="zh-CN"/>
        </w:rPr>
        <w:t>d</w:t>
      </w:r>
      <w:r>
        <w:t xml:space="preserve"> all accumulated knowledge from countless failures and if I </w:t>
      </w:r>
      <w:r>
        <w:rPr>
          <w:lang w:eastAsia="zh-CN"/>
        </w:rPr>
        <w:t xml:space="preserve">shared </w:t>
      </w:r>
      <w:r>
        <w:t>all of them in detail</w:t>
      </w:r>
      <w:r>
        <w:rPr>
          <w:lang w:eastAsia="zh-CN"/>
        </w:rPr>
        <w:t>s</w:t>
      </w:r>
      <w:r>
        <w:t xml:space="preserve">, </w:t>
      </w:r>
      <w:r>
        <w:rPr>
          <w:lang w:eastAsia="zh-CN"/>
        </w:rPr>
        <w:t>would</w:t>
      </w:r>
      <w:r>
        <w:t xml:space="preserve"> it result in more competitors? </w:t>
      </w:r>
      <w:r>
        <w:rPr>
          <w:lang w:eastAsia="zh-CN"/>
        </w:rPr>
        <w:t>Would</w:t>
      </w:r>
      <w:r>
        <w:t xml:space="preserve"> my advantages be handed over to others? But throughout the history of jailbreaking, from Cydia and CydiaSubstrate to Theos, all these pieces of software </w:t>
      </w:r>
      <w:r>
        <w:rPr>
          <w:lang w:eastAsia="zh-CN"/>
        </w:rPr>
        <w:t>were</w:t>
      </w:r>
      <w:r>
        <w:t xml:space="preserve"> open source and impressed me a lot. It </w:t>
      </w:r>
      <w:r>
        <w:rPr>
          <w:lang w:eastAsia="zh-CN"/>
        </w:rPr>
        <w:t>was</w:t>
      </w:r>
      <w:r>
        <w:t xml:space="preserve"> because these excellent engineers shared their "advantage</w:t>
      </w:r>
      <w:r>
        <w:rPr>
          <w:lang w:eastAsia="zh-CN"/>
        </w:rPr>
        <w:t>s</w:t>
      </w:r>
      <w:r>
        <w:t>”</w:t>
      </w:r>
      <w:r>
        <w:t xml:space="preserve"> that we </w:t>
      </w:r>
      <w:r>
        <w:rPr>
          <w:lang w:eastAsia="zh-CN"/>
        </w:rPr>
        <w:t>could</w:t>
      </w:r>
      <w:r>
        <w:t xml:space="preserve"> absorb knowledge from and then gradually gr</w:t>
      </w:r>
      <w:r>
        <w:rPr>
          <w:lang w:eastAsia="zh-CN"/>
        </w:rPr>
        <w:t>e</w:t>
      </w:r>
      <w:r>
        <w:t xml:space="preserve">w better. </w:t>
      </w:r>
      <w:r>
        <w:t>‘</w:t>
      </w:r>
      <w:r>
        <w:t>TweakWeek</w:t>
      </w:r>
      <w:r>
        <w:t>’</w:t>
      </w:r>
      <w:r>
        <w:t xml:space="preserve"> led by rpetrich and </w:t>
      </w:r>
      <w:r>
        <w:t>‘</w:t>
      </w:r>
      <w:r>
        <w:t>OpenJailbreak</w:t>
      </w:r>
      <w:r>
        <w:t>’</w:t>
      </w:r>
      <w:r>
        <w:t xml:space="preserve"> led by posixninja also share</w:t>
      </w:r>
      <w:r>
        <w:rPr>
          <w:lang w:eastAsia="zh-CN"/>
        </w:rPr>
        <w:t>d</w:t>
      </w:r>
      <w:r>
        <w:t xml:space="preserve"> their valuable core </w:t>
      </w:r>
      <w:r>
        <w:rPr>
          <w:lang w:eastAsia="zh-CN"/>
        </w:rPr>
        <w:t xml:space="preserve">source </w:t>
      </w:r>
      <w:r>
        <w:t>code so that more fans c</w:t>
      </w:r>
      <w:r>
        <w:rPr>
          <w:lang w:eastAsia="zh-CN"/>
        </w:rPr>
        <w:t>ould</w:t>
      </w:r>
      <w:r>
        <w:t xml:space="preserve"> participate in building up the ecosystem of iOS jailbreak. They </w:t>
      </w:r>
      <w:r>
        <w:rPr>
          <w:lang w:eastAsia="zh-CN"/>
        </w:rPr>
        <w:t>were</w:t>
      </w:r>
      <w:r>
        <w:t xml:space="preserve"> the top developers in this area and their advantage</w:t>
      </w:r>
      <w:r>
        <w:rPr>
          <w:lang w:eastAsia="zh-CN"/>
        </w:rPr>
        <w:t>s</w:t>
      </w:r>
      <w:r>
        <w:t xml:space="preserve"> d</w:t>
      </w:r>
      <w:r>
        <w:rPr>
          <w:lang w:eastAsia="zh-CN"/>
        </w:rPr>
        <w:t>idn</w:t>
      </w:r>
      <w:r>
        <w:t>’</w:t>
      </w:r>
      <w:r>
        <w:t>t get reduced with sharing. I</w:t>
      </w:r>
      <w:r>
        <w:rPr>
          <w:lang w:eastAsia="zh-CN"/>
        </w:rPr>
        <w:t xml:space="preserve"> was</w:t>
      </w:r>
      <w:r>
        <w:t xml:space="preserve"> a </w:t>
      </w:r>
      <w:r>
        <w:rPr>
          <w:lang w:eastAsia="zh-CN"/>
        </w:rPr>
        <w:t>learner</w:t>
      </w:r>
      <w:r>
        <w:t xml:space="preserve"> who benefit</w:t>
      </w:r>
      <w:r>
        <w:rPr>
          <w:lang w:eastAsia="zh-CN"/>
        </w:rPr>
        <w:t>ted</w:t>
      </w:r>
      <w:r>
        <w:t xml:space="preserve"> a lot from this sharing chain. Moreover, I intend</w:t>
      </w:r>
      <w:r>
        <w:rPr>
          <w:lang w:eastAsia="zh-CN"/>
        </w:rPr>
        <w:t>ed</w:t>
      </w:r>
      <w:r>
        <w:t xml:space="preserve"> to continue my research. If I d</w:t>
      </w:r>
      <w:r>
        <w:rPr>
          <w:lang w:eastAsia="zh-CN"/>
        </w:rPr>
        <w:t>id</w:t>
      </w:r>
      <w:r>
        <w:t xml:space="preserve">n't stop, my </w:t>
      </w:r>
      <w:r>
        <w:rPr>
          <w:lang w:eastAsia="zh-CN"/>
        </w:rPr>
        <w:t>advantage</w:t>
      </w:r>
      <w:r>
        <w:t xml:space="preserve"> w</w:t>
      </w:r>
      <w:r>
        <w:rPr>
          <w:lang w:eastAsia="zh-CN"/>
        </w:rPr>
        <w:t>ould</w:t>
      </w:r>
      <w:r>
        <w:t xml:space="preserve"> stay and the only competitor </w:t>
      </w:r>
      <w:r>
        <w:rPr>
          <w:lang w:eastAsia="zh-CN"/>
        </w:rPr>
        <w:t>wa</w:t>
      </w:r>
      <w:r>
        <w:t>s myself. I believe</w:t>
      </w:r>
      <w:r>
        <w:rPr>
          <w:lang w:eastAsia="zh-CN"/>
        </w:rPr>
        <w:t>d</w:t>
      </w:r>
      <w:r>
        <w:t xml:space="preserve"> sharing w</w:t>
      </w:r>
      <w:r>
        <w:rPr>
          <w:lang w:eastAsia="zh-CN"/>
        </w:rPr>
        <w:t>ould</w:t>
      </w:r>
      <w:r>
        <w:t xml:space="preserve"> help a lot of developers who </w:t>
      </w:r>
      <w:r>
        <w:rPr>
          <w:lang w:eastAsia="zh-CN"/>
        </w:rPr>
        <w:t>we</w:t>
      </w:r>
      <w:r>
        <w:t>re stuck at the entry level</w:t>
      </w:r>
      <w:r>
        <w:rPr>
          <w:lang w:eastAsia="zh-CN"/>
        </w:rPr>
        <w:t xml:space="preserve"> where I used to be</w:t>
      </w:r>
      <w:r>
        <w:t xml:space="preserve">. </w:t>
      </w:r>
      <w:r>
        <w:rPr>
          <w:lang w:eastAsia="zh-CN"/>
        </w:rPr>
        <w:t>And sharing could also c</w:t>
      </w:r>
      <w:r>
        <w:t>ombin</w:t>
      </w:r>
      <w:r>
        <w:rPr>
          <w:lang w:eastAsia="zh-CN"/>
        </w:rPr>
        <w:t>e</w:t>
      </w:r>
      <w:r>
        <w:t xml:space="preserve"> all wisdom together to make science and technology serve people better. Meanwhile, I c</w:t>
      </w:r>
      <w:r>
        <w:rPr>
          <w:lang w:eastAsia="zh-CN"/>
        </w:rPr>
        <w:t>ould</w:t>
      </w:r>
      <w:r>
        <w:t xml:space="preserve"> make more friends </w:t>
      </w:r>
      <w:r>
        <w:rPr>
          <w:lang w:eastAsia="zh-CN"/>
        </w:rPr>
        <w:t>in this community</w:t>
      </w:r>
      <w:r>
        <w:t>. From this point</w:t>
      </w:r>
      <w:r>
        <w:rPr>
          <w:lang w:eastAsia="zh-CN"/>
        </w:rPr>
        <w:t xml:space="preserve"> of view</w:t>
      </w:r>
      <w:r>
        <w:t>, writing this book can be regarded as a long term thought</w:t>
      </w:r>
      <w:r>
        <w:rPr>
          <w:lang w:eastAsia="zh-CN"/>
        </w:rPr>
        <w:t>, just like what I did as a backpacker</w:t>
      </w:r>
      <w:r>
        <w:t>.</w:t>
      </w:r>
    </w:p>
    <w:p w14:paraId="64C4D36E" w14:textId="77777777" w:rsidR="008A2D65" w:rsidRDefault="008A2D65">
      <w:pPr>
        <w:pStyle w:val="1"/>
      </w:pPr>
    </w:p>
    <w:p w14:paraId="2C77027D" w14:textId="224C53D4" w:rsidR="008A2D65" w:rsidRDefault="000C21F4">
      <w:pPr>
        <w:pStyle w:val="1"/>
        <w:rPr>
          <w:lang w:eastAsia="zh-CN"/>
        </w:rPr>
      </w:pPr>
      <w:r>
        <w:t xml:space="preserve">Ok, What I said above is too serious for the preface. Let me say something about this book. The content of the book is suitable for the majority of </w:t>
      </w:r>
      <w:r>
        <w:rPr>
          <w:lang w:eastAsia="zh-CN"/>
        </w:rPr>
        <w:t>iOS</w:t>
      </w:r>
      <w:r>
        <w:t xml:space="preserve"> developers who are not satisfied with developing </w:t>
      </w:r>
      <w:r>
        <w:rPr>
          <w:lang w:eastAsia="zh-CN"/>
        </w:rPr>
        <w:t>App</w:t>
      </w:r>
      <w:r>
        <w:t>s.</w:t>
      </w:r>
      <w:r>
        <w:rPr>
          <w:lang w:eastAsia="zh-CN"/>
        </w:rPr>
        <w:t xml:space="preserve"> </w:t>
      </w:r>
      <w:r>
        <w:t xml:space="preserve">There are </w:t>
      </w:r>
      <w:r>
        <w:rPr>
          <w:lang w:eastAsia="zh-CN"/>
        </w:rPr>
        <w:t xml:space="preserve">even </w:t>
      </w:r>
      <w:r>
        <w:t xml:space="preserve">more practical examples and details in this book than my master thesis. And if you want to follow up, please focus </w:t>
      </w:r>
      <w:r>
        <w:rPr>
          <w:lang w:eastAsia="zh-CN"/>
        </w:rPr>
        <w:t xml:space="preserve">on </w:t>
      </w:r>
      <w:r>
        <w:t xml:space="preserve">our official website http://bbs.iosre.com and our </w:t>
      </w:r>
      <w:r>
        <w:rPr>
          <w:lang w:eastAsia="zh-CN"/>
        </w:rPr>
        <w:t>IRC channel #Theos on irc.saurik.com</w:t>
      </w:r>
      <w:r>
        <w:t xml:space="preserve">. </w:t>
      </w:r>
      <w:r>
        <w:rPr>
          <w:lang w:eastAsia="zh-CN"/>
        </w:rPr>
        <w:t>Together, l</w:t>
      </w:r>
      <w:r>
        <w:t xml:space="preserve">et us </w:t>
      </w:r>
      <w:r>
        <w:rPr>
          <w:lang w:eastAsia="zh-CN"/>
        </w:rPr>
        <w:t>build the jailbreak community!</w:t>
      </w:r>
    </w:p>
    <w:p w14:paraId="6CA7425C" w14:textId="77777777" w:rsidR="008A2D65" w:rsidRDefault="008A2D65">
      <w:pPr>
        <w:pStyle w:val="1"/>
      </w:pPr>
    </w:p>
    <w:p w14:paraId="67A9B22A" w14:textId="12DBB416" w:rsidR="008A2D65" w:rsidRDefault="000C21F4">
      <w:pPr>
        <w:pStyle w:val="1"/>
        <w:rPr>
          <w:lang w:eastAsia="zh-CN"/>
        </w:rPr>
      </w:pPr>
      <w:r>
        <w:t xml:space="preserve">Here, I want to say thank you to my mother. Without her support, I cannot focus on my research and study. Thanks to my grandpa for the </w:t>
      </w:r>
      <w:r>
        <w:rPr>
          <w:lang w:eastAsia="zh-CN"/>
        </w:rPr>
        <w:t xml:space="preserve">enlightenment of my </w:t>
      </w:r>
      <w:r>
        <w:t xml:space="preserve">English </w:t>
      </w:r>
      <w:r>
        <w:rPr>
          <w:lang w:eastAsia="zh-CN"/>
        </w:rPr>
        <w:t>studying</w:t>
      </w:r>
      <w:r>
        <w:t>, having good command of the English language is essential for communicating international</w:t>
      </w:r>
      <w:r>
        <w:rPr>
          <w:lang w:eastAsia="zh-CN"/>
        </w:rPr>
        <w:t>ly</w:t>
      </w:r>
      <w:r>
        <w:t xml:space="preserve">. Thanks to my </w:t>
      </w:r>
      <w:r>
        <w:rPr>
          <w:lang w:eastAsia="zh-CN"/>
        </w:rPr>
        <w:t>mentor</w:t>
      </w:r>
      <w:r>
        <w:t xml:space="preserve"> for his guidance that help</w:t>
      </w:r>
      <w:r>
        <w:rPr>
          <w:lang w:eastAsia="zh-CN"/>
        </w:rPr>
        <w:t>ed</w:t>
      </w:r>
      <w:r>
        <w:t xml:space="preserve"> me gr</w:t>
      </w:r>
      <w:r>
        <w:rPr>
          <w:lang w:eastAsia="zh-CN"/>
        </w:rPr>
        <w:t>e</w:t>
      </w:r>
      <w:r>
        <w:t>w fast during</w:t>
      </w:r>
      <w:r>
        <w:rPr>
          <w:lang w:eastAsia="zh-CN"/>
        </w:rPr>
        <w:t xml:space="preserve"> the </w:t>
      </w:r>
      <w:r>
        <w:t>three-year master career. Thanks to DHowett, rpetrich, Optimo and those who g</w:t>
      </w:r>
      <w:r>
        <w:rPr>
          <w:lang w:eastAsia="zh-CN"/>
        </w:rPr>
        <w:t>a</w:t>
      </w:r>
      <w:r>
        <w:t>ve me much help as well as sharp criticism. They help</w:t>
      </w:r>
      <w:r>
        <w:rPr>
          <w:lang w:eastAsia="zh-CN"/>
        </w:rPr>
        <w:t>ed</w:t>
      </w:r>
      <w:r>
        <w:t xml:space="preserve"> me gr</w:t>
      </w:r>
      <w:r>
        <w:rPr>
          <w:lang w:eastAsia="zh-CN"/>
        </w:rPr>
        <w:t>e</w:t>
      </w:r>
      <w:r>
        <w:t>w fast and ma</w:t>
      </w:r>
      <w:r>
        <w:rPr>
          <w:lang w:eastAsia="zh-CN"/>
        </w:rPr>
        <w:t>d</w:t>
      </w:r>
      <w:r>
        <w:t>e me realize</w:t>
      </w:r>
      <w:r>
        <w:rPr>
          <w:lang w:eastAsia="zh-CN"/>
        </w:rPr>
        <w:t>d</w:t>
      </w:r>
      <w:r>
        <w:t xml:space="preserve"> that I still ha</w:t>
      </w:r>
      <w:r>
        <w:rPr>
          <w:lang w:eastAsia="zh-CN"/>
        </w:rPr>
        <w:t>d</w:t>
      </w:r>
      <w:r>
        <w:t xml:space="preserve"> a lot to do. Thanks to </w:t>
      </w:r>
      <w:r>
        <w:rPr>
          <w:lang w:eastAsia="zh-CN"/>
        </w:rPr>
        <w:t>Codyd51</w:t>
      </w:r>
      <w:r>
        <w:t xml:space="preserve">, </w:t>
      </w:r>
      <w:r>
        <w:rPr>
          <w:lang w:eastAsia="zh-CN"/>
        </w:rPr>
        <w:t>DHowett</w:t>
      </w:r>
      <w:r>
        <w:t xml:space="preserve">, </w:t>
      </w:r>
      <w:r>
        <w:rPr>
          <w:lang w:eastAsia="zh-CN"/>
        </w:rPr>
        <w:t xml:space="preserve">Haifisch, Nexuist, Nitron, Tyilo, uroboro and yrp </w:t>
      </w:r>
      <w:r>
        <w:t>for suggestion</w:t>
      </w:r>
      <w:r>
        <w:rPr>
          <w:lang w:eastAsia="zh-CN"/>
        </w:rPr>
        <w:t>s</w:t>
      </w:r>
      <w:r>
        <w:t xml:space="preserve"> and review of this book. Also, I would like to say thank you to my future girlfriend. It is the absence of you that makes me focus on my research. So, I will share half of </w:t>
      </w:r>
      <w:r>
        <w:rPr>
          <w:lang w:eastAsia="zh-CN"/>
        </w:rPr>
        <w:t>this book</w:t>
      </w:r>
      <w:r>
        <w:rPr>
          <w:lang w:eastAsia="zh-CN"/>
        </w:rPr>
        <w:t>’</w:t>
      </w:r>
      <w:r>
        <w:rPr>
          <w:lang w:eastAsia="zh-CN"/>
        </w:rPr>
        <w:t xml:space="preserve">s </w:t>
      </w:r>
      <w:r>
        <w:t>remuneration with you</w:t>
      </w:r>
      <w:r>
        <w:rPr>
          <w:lang w:eastAsia="zh-CN"/>
        </w:rPr>
        <w:t xml:space="preserve"> :)</w:t>
      </w:r>
    </w:p>
    <w:p w14:paraId="7424E114" w14:textId="77777777" w:rsidR="008A2D65" w:rsidRDefault="008A2D65">
      <w:pPr>
        <w:pStyle w:val="1"/>
      </w:pPr>
    </w:p>
    <w:p w14:paraId="45DBA4B7" w14:textId="63C2EA27" w:rsidR="008A2D65" w:rsidRDefault="000C21F4">
      <w:pPr>
        <w:pStyle w:val="1"/>
      </w:pPr>
      <w:r>
        <w:t>Career, family, friendship, love are life-long pursuit of ordinary people. However, we cannot get them all, and have to give up some of them. If I unintentionally offend someone here</w:t>
      </w:r>
      <w:r>
        <w:rPr>
          <w:lang w:eastAsia="zh-CN"/>
        </w:rPr>
        <w:t xml:space="preserve"> by </w:t>
      </w:r>
      <w:r w:rsidRPr="00ED4FD1">
        <w:rPr>
          <w:lang w:eastAsia="zh-CN"/>
        </w:rPr>
        <w:t xml:space="preserve">pursuing </w:t>
      </w:r>
      <w:r>
        <w:rPr>
          <w:lang w:eastAsia="zh-CN"/>
        </w:rPr>
        <w:t>and giving up something</w:t>
      </w:r>
      <w:r>
        <w:t>, I would like to sincerely apologize for my behaviors and thank you for your forgiveness.</w:t>
      </w:r>
    </w:p>
    <w:p w14:paraId="164AE26A" w14:textId="77777777" w:rsidR="008A2D65" w:rsidRDefault="008A2D65">
      <w:pPr>
        <w:pStyle w:val="1"/>
      </w:pPr>
    </w:p>
    <w:p w14:paraId="51DCBF7E" w14:textId="5374F396" w:rsidR="008A2D65" w:rsidRDefault="000C21F4">
      <w:pPr>
        <w:pStyle w:val="1"/>
        <w:rPr>
          <w:lang w:eastAsia="zh-CN"/>
        </w:rPr>
      </w:pPr>
      <w:r>
        <w:t>At last, I want to share a poem that I like very much.</w:t>
      </w:r>
      <w:r>
        <w:rPr>
          <w:lang w:eastAsia="zh-CN"/>
        </w:rPr>
        <w:t xml:space="preserve"> Despite </w:t>
      </w:r>
      <w:r w:rsidRPr="00C46B56">
        <w:rPr>
          <w:lang w:eastAsia="zh-CN"/>
        </w:rPr>
        <w:t>regrets</w:t>
      </w:r>
      <w:r>
        <w:rPr>
          <w:lang w:eastAsia="zh-CN"/>
        </w:rPr>
        <w:t>, life is amazing.</w:t>
      </w:r>
    </w:p>
    <w:p w14:paraId="1CAB2D73" w14:textId="77777777" w:rsidR="008A2D65" w:rsidRDefault="008A2D65">
      <w:pPr>
        <w:pStyle w:val="1"/>
      </w:pPr>
    </w:p>
    <w:p w14:paraId="6DFB6519" w14:textId="6210CCFF" w:rsidR="008A2D65" w:rsidRDefault="000C21F4" w:rsidP="00B122B4">
      <w:pPr>
        <w:pStyle w:val="1"/>
        <w:jc w:val="center"/>
      </w:pPr>
      <w:r>
        <w:t>The Road Not Taken</w:t>
      </w:r>
    </w:p>
    <w:p w14:paraId="6062657E" w14:textId="6EC79C9C" w:rsidR="008A2D65" w:rsidRDefault="000C21F4" w:rsidP="00B122B4">
      <w:pPr>
        <w:pStyle w:val="1"/>
        <w:jc w:val="center"/>
        <w:rPr>
          <w:lang w:eastAsia="zh-CN"/>
        </w:rPr>
      </w:pPr>
      <w:r>
        <w:t xml:space="preserve">Robert Frost, 1874 </w:t>
      </w:r>
      <w:r>
        <w:t>–</w:t>
      </w:r>
      <w:r>
        <w:t xml:space="preserve"> 1963</w:t>
      </w:r>
    </w:p>
    <w:p w14:paraId="4F04D92E" w14:textId="77777777" w:rsidR="00252551" w:rsidRDefault="00252551" w:rsidP="00B122B4">
      <w:pPr>
        <w:pStyle w:val="1"/>
        <w:jc w:val="center"/>
        <w:rPr>
          <w:lang w:eastAsia="zh-CN"/>
        </w:rPr>
      </w:pPr>
    </w:p>
    <w:p w14:paraId="39DC84E4" w14:textId="16A54BED" w:rsidR="008A2D65" w:rsidRDefault="000C21F4" w:rsidP="00B122B4">
      <w:pPr>
        <w:pStyle w:val="1"/>
        <w:jc w:val="center"/>
      </w:pPr>
      <w:r>
        <w:t>Two roads diverged in a yellow wood,</w:t>
      </w:r>
    </w:p>
    <w:p w14:paraId="5BE2EACE" w14:textId="6A7EA57C" w:rsidR="008A2D65" w:rsidRDefault="000C21F4" w:rsidP="00B122B4">
      <w:pPr>
        <w:pStyle w:val="1"/>
        <w:jc w:val="center"/>
      </w:pPr>
      <w:r>
        <w:t>And sorry I could not travel both</w:t>
      </w:r>
    </w:p>
    <w:p w14:paraId="2B56C1B8" w14:textId="5A5C000C" w:rsidR="008A2D65" w:rsidRDefault="000C21F4" w:rsidP="00B122B4">
      <w:pPr>
        <w:pStyle w:val="1"/>
        <w:jc w:val="center"/>
      </w:pPr>
      <w:r>
        <w:t>And be one traveler, long I stood</w:t>
      </w:r>
    </w:p>
    <w:p w14:paraId="3A52845D" w14:textId="731B2214" w:rsidR="008A2D65" w:rsidRDefault="000C21F4" w:rsidP="00B122B4">
      <w:pPr>
        <w:pStyle w:val="1"/>
        <w:jc w:val="center"/>
      </w:pPr>
      <w:r>
        <w:t>And looked down one as far as I could</w:t>
      </w:r>
    </w:p>
    <w:p w14:paraId="0AACB96F" w14:textId="15418D01" w:rsidR="008A2D65" w:rsidRDefault="000C21F4" w:rsidP="00B122B4">
      <w:pPr>
        <w:pStyle w:val="1"/>
        <w:jc w:val="center"/>
      </w:pPr>
      <w:r>
        <w:t>To where it bent in the undergrowth;</w:t>
      </w:r>
    </w:p>
    <w:p w14:paraId="1F527C0B" w14:textId="77777777" w:rsidR="008A2D65" w:rsidRDefault="008A2D65" w:rsidP="00B122B4">
      <w:pPr>
        <w:pStyle w:val="1"/>
        <w:jc w:val="center"/>
      </w:pPr>
    </w:p>
    <w:p w14:paraId="3A6D659F" w14:textId="1F1499FD" w:rsidR="008A2D65" w:rsidRDefault="000C21F4" w:rsidP="00B122B4">
      <w:pPr>
        <w:pStyle w:val="1"/>
        <w:jc w:val="center"/>
      </w:pPr>
      <w:r>
        <w:t>Then took the other, as just as fair,</w:t>
      </w:r>
    </w:p>
    <w:p w14:paraId="11E06460" w14:textId="43C28811" w:rsidR="008A2D65" w:rsidRDefault="000C21F4" w:rsidP="00B122B4">
      <w:pPr>
        <w:pStyle w:val="1"/>
        <w:jc w:val="center"/>
      </w:pPr>
      <w:r>
        <w:t>And having perhaps the better claim,</w:t>
      </w:r>
    </w:p>
    <w:p w14:paraId="687761A8" w14:textId="0327BE8B" w:rsidR="008A2D65" w:rsidRDefault="000C21F4" w:rsidP="00B122B4">
      <w:pPr>
        <w:pStyle w:val="1"/>
        <w:jc w:val="center"/>
      </w:pPr>
      <w:r>
        <w:t>Because it was grassy and wanted wear;</w:t>
      </w:r>
    </w:p>
    <w:p w14:paraId="46EA5F5E" w14:textId="02F8A5BD" w:rsidR="008A2D65" w:rsidRDefault="000C21F4" w:rsidP="00B122B4">
      <w:pPr>
        <w:pStyle w:val="1"/>
        <w:jc w:val="center"/>
      </w:pPr>
      <w:r>
        <w:t>Though as for that the passing there</w:t>
      </w:r>
    </w:p>
    <w:p w14:paraId="28598439" w14:textId="142F5124" w:rsidR="008A2D65" w:rsidRDefault="000C21F4" w:rsidP="00B122B4">
      <w:pPr>
        <w:pStyle w:val="1"/>
        <w:jc w:val="center"/>
      </w:pPr>
      <w:r>
        <w:t>Had worn them really about the same,</w:t>
      </w:r>
    </w:p>
    <w:p w14:paraId="0D3247D7" w14:textId="77777777" w:rsidR="008A2D65" w:rsidRDefault="008A2D65" w:rsidP="00B122B4">
      <w:pPr>
        <w:pStyle w:val="1"/>
        <w:jc w:val="center"/>
      </w:pPr>
    </w:p>
    <w:p w14:paraId="5CFAC15F" w14:textId="1895B0AB" w:rsidR="008A2D65" w:rsidRDefault="000C21F4" w:rsidP="00B122B4">
      <w:pPr>
        <w:pStyle w:val="1"/>
        <w:jc w:val="center"/>
      </w:pPr>
      <w:r>
        <w:t>And both that morning equally lay</w:t>
      </w:r>
    </w:p>
    <w:p w14:paraId="1AD9312E" w14:textId="485A9BF2" w:rsidR="008A2D65" w:rsidRDefault="000C21F4" w:rsidP="00B122B4">
      <w:pPr>
        <w:pStyle w:val="1"/>
        <w:jc w:val="center"/>
      </w:pPr>
      <w:r>
        <w:t>In leaves no step had trodden black.</w:t>
      </w:r>
    </w:p>
    <w:p w14:paraId="1940791F" w14:textId="1D3E4CAB" w:rsidR="008A2D65" w:rsidRDefault="000C21F4" w:rsidP="00B122B4">
      <w:pPr>
        <w:pStyle w:val="1"/>
        <w:jc w:val="center"/>
      </w:pPr>
      <w:r>
        <w:t>Oh, I kept the first for another day!</w:t>
      </w:r>
    </w:p>
    <w:p w14:paraId="597351B5" w14:textId="544465C4" w:rsidR="008A2D65" w:rsidRDefault="000C21F4" w:rsidP="00B122B4">
      <w:pPr>
        <w:pStyle w:val="1"/>
        <w:jc w:val="center"/>
      </w:pPr>
      <w:r>
        <w:t>Yet knowing how way leads on to way,</w:t>
      </w:r>
    </w:p>
    <w:p w14:paraId="3812767B" w14:textId="41533757" w:rsidR="008A2D65" w:rsidRDefault="000C21F4" w:rsidP="00B122B4">
      <w:pPr>
        <w:pStyle w:val="1"/>
        <w:jc w:val="center"/>
      </w:pPr>
      <w:r>
        <w:t>I doubted if I should ever come back.</w:t>
      </w:r>
    </w:p>
    <w:p w14:paraId="37580B79" w14:textId="77777777" w:rsidR="008A2D65" w:rsidRDefault="008A2D65" w:rsidP="00B122B4">
      <w:pPr>
        <w:pStyle w:val="1"/>
        <w:jc w:val="center"/>
      </w:pPr>
    </w:p>
    <w:p w14:paraId="47BD030A" w14:textId="0E790978" w:rsidR="008A2D65" w:rsidRDefault="000C21F4" w:rsidP="00B122B4">
      <w:pPr>
        <w:pStyle w:val="1"/>
        <w:jc w:val="center"/>
      </w:pPr>
      <w:r>
        <w:t>I shall be telling this with a sigh</w:t>
      </w:r>
    </w:p>
    <w:p w14:paraId="392A678E" w14:textId="72BF6980" w:rsidR="008A2D65" w:rsidRDefault="000C21F4" w:rsidP="00B122B4">
      <w:pPr>
        <w:pStyle w:val="1"/>
        <w:jc w:val="center"/>
      </w:pPr>
      <w:r>
        <w:t>Somewhere ages and ages hence:</w:t>
      </w:r>
    </w:p>
    <w:p w14:paraId="2AD39305" w14:textId="19FAEE7F" w:rsidR="008A2D65" w:rsidRDefault="000C21F4" w:rsidP="00B122B4">
      <w:pPr>
        <w:pStyle w:val="1"/>
        <w:jc w:val="center"/>
      </w:pPr>
      <w:r>
        <w:t>Two roads diverged in a wood, and I--</w:t>
      </w:r>
    </w:p>
    <w:p w14:paraId="11BBF7E4" w14:textId="6935D705" w:rsidR="008A2D65" w:rsidRDefault="000C21F4" w:rsidP="00B122B4">
      <w:pPr>
        <w:pStyle w:val="1"/>
        <w:jc w:val="center"/>
      </w:pPr>
      <w:r>
        <w:t>I took the one less traveled by,</w:t>
      </w:r>
    </w:p>
    <w:p w14:paraId="7321ADD5" w14:textId="3900F4DE" w:rsidR="008A2D65" w:rsidRDefault="000C21F4" w:rsidP="00B122B4">
      <w:pPr>
        <w:pStyle w:val="1"/>
        <w:jc w:val="center"/>
      </w:pPr>
      <w:r>
        <w:t>And that has made all the difference.</w:t>
      </w:r>
    </w:p>
    <w:p w14:paraId="6E16B392" w14:textId="77777777" w:rsidR="008A2D65" w:rsidRDefault="008A2D65">
      <w:pPr>
        <w:pStyle w:val="1"/>
      </w:pPr>
    </w:p>
    <w:p w14:paraId="77F3D728" w14:textId="0B2D28E0" w:rsidR="008A2D65" w:rsidRDefault="000C21F4" w:rsidP="00B122B4">
      <w:pPr>
        <w:pStyle w:val="1"/>
        <w:jc w:val="right"/>
      </w:pPr>
      <w:r>
        <w:t xml:space="preserve">In memory of my Grandpa </w:t>
      </w:r>
      <w:r>
        <w:rPr>
          <w:lang w:eastAsia="zh-CN"/>
        </w:rPr>
        <w:t xml:space="preserve">Hanmin Liu </w:t>
      </w:r>
      <w:r>
        <w:t>and Grandma</w:t>
      </w:r>
      <w:r>
        <w:rPr>
          <w:lang w:eastAsia="zh-CN"/>
        </w:rPr>
        <w:t xml:space="preserve"> Chaoyu Wu</w:t>
      </w:r>
      <w:r>
        <w:t>,</w:t>
      </w:r>
    </w:p>
    <w:p w14:paraId="0CCD1058" w14:textId="5ED92D17" w:rsidR="008A2D65" w:rsidRDefault="000C21F4" w:rsidP="00F6635F">
      <w:pPr>
        <w:pStyle w:val="1"/>
        <w:jc w:val="right"/>
        <w:rPr>
          <w:lang w:eastAsia="zh-CN"/>
        </w:rPr>
      </w:pPr>
      <w:r>
        <w:rPr>
          <w:lang w:eastAsia="zh-CN"/>
        </w:rPr>
        <w:t>s</w:t>
      </w:r>
      <w:r>
        <w:t>nakeinny</w:t>
      </w:r>
      <w:bookmarkEnd w:id="0"/>
    </w:p>
    <w:sectPr w:rsidR="008A2D65">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201D54" w14:textId="77777777" w:rsidR="00A929ED" w:rsidRDefault="00A929ED">
      <w:r>
        <w:separator/>
      </w:r>
    </w:p>
  </w:endnote>
  <w:endnote w:type="continuationSeparator" w:id="0">
    <w:p w14:paraId="34DB3754" w14:textId="77777777" w:rsidR="00A929ED" w:rsidRDefault="00A92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73CBDA" w14:textId="77777777" w:rsidR="00A929ED" w:rsidRDefault="00A929ED">
      <w:r>
        <w:separator/>
      </w:r>
    </w:p>
  </w:footnote>
  <w:footnote w:type="continuationSeparator" w:id="0">
    <w:p w14:paraId="1139C2D7" w14:textId="77777777" w:rsidR="00A929ED" w:rsidRDefault="00A929ED">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A2D65"/>
    <w:rsid w:val="000A7BC8"/>
    <w:rsid w:val="000C21F4"/>
    <w:rsid w:val="00112C02"/>
    <w:rsid w:val="00115182"/>
    <w:rsid w:val="00160627"/>
    <w:rsid w:val="00197BFB"/>
    <w:rsid w:val="001D5BAB"/>
    <w:rsid w:val="00252551"/>
    <w:rsid w:val="002D0B38"/>
    <w:rsid w:val="003620C7"/>
    <w:rsid w:val="003966F1"/>
    <w:rsid w:val="0044718B"/>
    <w:rsid w:val="00457F77"/>
    <w:rsid w:val="004712E7"/>
    <w:rsid w:val="00473D50"/>
    <w:rsid w:val="004C12C3"/>
    <w:rsid w:val="004C1DD6"/>
    <w:rsid w:val="0050241C"/>
    <w:rsid w:val="00522EBE"/>
    <w:rsid w:val="00552DCD"/>
    <w:rsid w:val="00561674"/>
    <w:rsid w:val="00644B30"/>
    <w:rsid w:val="00661FAD"/>
    <w:rsid w:val="00665D5A"/>
    <w:rsid w:val="00671121"/>
    <w:rsid w:val="00696C64"/>
    <w:rsid w:val="006A5901"/>
    <w:rsid w:val="007075A5"/>
    <w:rsid w:val="008A2D65"/>
    <w:rsid w:val="008B532E"/>
    <w:rsid w:val="00902E8F"/>
    <w:rsid w:val="00A03547"/>
    <w:rsid w:val="00A728D5"/>
    <w:rsid w:val="00A929ED"/>
    <w:rsid w:val="00AA243D"/>
    <w:rsid w:val="00AF2632"/>
    <w:rsid w:val="00AF70D3"/>
    <w:rsid w:val="00B122B4"/>
    <w:rsid w:val="00B57204"/>
    <w:rsid w:val="00BB024B"/>
    <w:rsid w:val="00C41BFB"/>
    <w:rsid w:val="00C46B56"/>
    <w:rsid w:val="00C5797B"/>
    <w:rsid w:val="00CF6D47"/>
    <w:rsid w:val="00D4083F"/>
    <w:rsid w:val="00D515EE"/>
    <w:rsid w:val="00E7319B"/>
    <w:rsid w:val="00EA55FA"/>
    <w:rsid w:val="00EB72BA"/>
    <w:rsid w:val="00ED4FD1"/>
    <w:rsid w:val="00EE55A7"/>
    <w:rsid w:val="00F008B7"/>
    <w:rsid w:val="00F05677"/>
    <w:rsid w:val="00F6635F"/>
    <w:rsid w:val="00F76DF5"/>
    <w:rsid w:val="00FB52BF"/>
    <w:rsid w:val="00FF3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E4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1">
    <w:name w:val="正文1"/>
    <w:rPr>
      <w:rFonts w:ascii="Helvetica" w:hAnsi="Arial Unicode MS" w:cs="Arial Unicode MS"/>
      <w:color w:val="000000"/>
      <w:sz w:val="22"/>
      <w:szCs w:val="22"/>
    </w:rPr>
  </w:style>
  <w:style w:type="character" w:styleId="a4">
    <w:name w:val="annotation reference"/>
    <w:basedOn w:val="a0"/>
    <w:uiPriority w:val="99"/>
    <w:semiHidden/>
    <w:unhideWhenUsed/>
    <w:rsid w:val="00197BFB"/>
    <w:rPr>
      <w:sz w:val="21"/>
      <w:szCs w:val="21"/>
    </w:rPr>
  </w:style>
  <w:style w:type="paragraph" w:styleId="a5">
    <w:name w:val="annotation text"/>
    <w:basedOn w:val="a"/>
    <w:link w:val="Char"/>
    <w:uiPriority w:val="99"/>
    <w:semiHidden/>
    <w:unhideWhenUsed/>
    <w:rsid w:val="00197BFB"/>
  </w:style>
  <w:style w:type="character" w:customStyle="1" w:styleId="Char">
    <w:name w:val="批注文字 Char"/>
    <w:basedOn w:val="a0"/>
    <w:link w:val="a5"/>
    <w:uiPriority w:val="99"/>
    <w:semiHidden/>
    <w:rsid w:val="00197BFB"/>
    <w:rPr>
      <w:sz w:val="24"/>
      <w:szCs w:val="24"/>
    </w:rPr>
  </w:style>
  <w:style w:type="paragraph" w:styleId="a6">
    <w:name w:val="annotation subject"/>
    <w:basedOn w:val="a5"/>
    <w:next w:val="a5"/>
    <w:link w:val="Char0"/>
    <w:uiPriority w:val="99"/>
    <w:semiHidden/>
    <w:unhideWhenUsed/>
    <w:rsid w:val="00197BFB"/>
    <w:rPr>
      <w:b/>
      <w:bCs/>
    </w:rPr>
  </w:style>
  <w:style w:type="character" w:customStyle="1" w:styleId="Char0">
    <w:name w:val="批注主题 Char"/>
    <w:basedOn w:val="Char"/>
    <w:link w:val="a6"/>
    <w:uiPriority w:val="99"/>
    <w:semiHidden/>
    <w:rsid w:val="00197BFB"/>
    <w:rPr>
      <w:b/>
      <w:bCs/>
      <w:sz w:val="24"/>
      <w:szCs w:val="24"/>
    </w:rPr>
  </w:style>
  <w:style w:type="paragraph" w:styleId="a7">
    <w:name w:val="Balloon Text"/>
    <w:basedOn w:val="a"/>
    <w:link w:val="Char1"/>
    <w:uiPriority w:val="99"/>
    <w:semiHidden/>
    <w:unhideWhenUsed/>
    <w:rsid w:val="00197BFB"/>
    <w:rPr>
      <w:rFonts w:ascii="Lucida Grande" w:hAnsi="Lucida Grande" w:cs="Lucida Grande"/>
      <w:sz w:val="18"/>
      <w:szCs w:val="18"/>
    </w:rPr>
  </w:style>
  <w:style w:type="character" w:customStyle="1" w:styleId="Char1">
    <w:name w:val="批注框文本 Char"/>
    <w:basedOn w:val="a0"/>
    <w:link w:val="a7"/>
    <w:uiPriority w:val="99"/>
    <w:semiHidden/>
    <w:rsid w:val="00197BFB"/>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1">
    <w:name w:val="正文1"/>
    <w:rPr>
      <w:rFonts w:ascii="Helvetica" w:hAnsi="Arial Unicode MS" w:cs="Arial Unicode MS"/>
      <w:color w:val="000000"/>
      <w:sz w:val="22"/>
      <w:szCs w:val="22"/>
    </w:rPr>
  </w:style>
  <w:style w:type="character" w:styleId="a4">
    <w:name w:val="annotation reference"/>
    <w:basedOn w:val="a0"/>
    <w:uiPriority w:val="99"/>
    <w:semiHidden/>
    <w:unhideWhenUsed/>
    <w:rsid w:val="00197BFB"/>
    <w:rPr>
      <w:sz w:val="21"/>
      <w:szCs w:val="21"/>
    </w:rPr>
  </w:style>
  <w:style w:type="paragraph" w:styleId="a5">
    <w:name w:val="annotation text"/>
    <w:basedOn w:val="a"/>
    <w:link w:val="Char"/>
    <w:uiPriority w:val="99"/>
    <w:semiHidden/>
    <w:unhideWhenUsed/>
    <w:rsid w:val="00197BFB"/>
  </w:style>
  <w:style w:type="character" w:customStyle="1" w:styleId="Char">
    <w:name w:val="批注文字 Char"/>
    <w:basedOn w:val="a0"/>
    <w:link w:val="a5"/>
    <w:uiPriority w:val="99"/>
    <w:semiHidden/>
    <w:rsid w:val="00197BFB"/>
    <w:rPr>
      <w:sz w:val="24"/>
      <w:szCs w:val="24"/>
    </w:rPr>
  </w:style>
  <w:style w:type="paragraph" w:styleId="a6">
    <w:name w:val="annotation subject"/>
    <w:basedOn w:val="a5"/>
    <w:next w:val="a5"/>
    <w:link w:val="Char0"/>
    <w:uiPriority w:val="99"/>
    <w:semiHidden/>
    <w:unhideWhenUsed/>
    <w:rsid w:val="00197BFB"/>
    <w:rPr>
      <w:b/>
      <w:bCs/>
    </w:rPr>
  </w:style>
  <w:style w:type="character" w:customStyle="1" w:styleId="Char0">
    <w:name w:val="批注主题 Char"/>
    <w:basedOn w:val="Char"/>
    <w:link w:val="a6"/>
    <w:uiPriority w:val="99"/>
    <w:semiHidden/>
    <w:rsid w:val="00197BFB"/>
    <w:rPr>
      <w:b/>
      <w:bCs/>
      <w:sz w:val="24"/>
      <w:szCs w:val="24"/>
    </w:rPr>
  </w:style>
  <w:style w:type="paragraph" w:styleId="a7">
    <w:name w:val="Balloon Text"/>
    <w:basedOn w:val="a"/>
    <w:link w:val="Char1"/>
    <w:uiPriority w:val="99"/>
    <w:semiHidden/>
    <w:unhideWhenUsed/>
    <w:rsid w:val="00197BFB"/>
    <w:rPr>
      <w:rFonts w:ascii="Lucida Grande" w:hAnsi="Lucida Grande" w:cs="Lucida Grande"/>
      <w:sz w:val="18"/>
      <w:szCs w:val="18"/>
    </w:rPr>
  </w:style>
  <w:style w:type="character" w:customStyle="1" w:styleId="Char1">
    <w:name w:val="批注框文本 Char"/>
    <w:basedOn w:val="a0"/>
    <w:link w:val="a7"/>
    <w:uiPriority w:val="99"/>
    <w:semiHidden/>
    <w:rsid w:val="00197BF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11/relationships/people" Target="peop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1509</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snakeninny</cp:lastModifiedBy>
  <cp:revision>47</cp:revision>
  <dcterms:created xsi:type="dcterms:W3CDTF">2015-01-07T02:33:00Z</dcterms:created>
  <dcterms:modified xsi:type="dcterms:W3CDTF">2015-04-18T05:50:00Z</dcterms:modified>
</cp:coreProperties>
</file>