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E0D0F" w14:textId="77777777" w:rsidR="00C13018" w:rsidRDefault="00E910D2">
      <w:pPr>
        <w:pStyle w:val="1"/>
        <w:rPr>
          <w:rFonts w:ascii="SimHei" w:eastAsia="SimHei" w:hAnsi="SimHei" w:cs="SimHei" w:hint="default"/>
          <w:lang w:val="zh-TW" w:eastAsia="zh-TW"/>
        </w:rPr>
      </w:pPr>
      <w:r>
        <w:rPr>
          <w:rFonts w:eastAsia="SimHei"/>
          <w:lang w:val="zh-TW" w:eastAsia="zh-TW"/>
        </w:rPr>
        <w:t>第</w:t>
      </w:r>
      <w:r>
        <w:rPr>
          <w:rFonts w:ascii="Times New Roman" w:eastAsia="Arial Unicode MS"/>
        </w:rPr>
        <w:t>6</w:t>
      </w:r>
      <w:r>
        <w:rPr>
          <w:rFonts w:eastAsia="SimHei"/>
          <w:lang w:val="zh-TW" w:eastAsia="zh-TW"/>
        </w:rPr>
        <w:t>章</w:t>
      </w:r>
      <w:r>
        <w:rPr>
          <w:rFonts w:eastAsia="SimHei"/>
          <w:lang w:val="zh-TW" w:eastAsia="zh-TW"/>
        </w:rPr>
        <w:t xml:space="preserve"> </w:t>
      </w:r>
      <w:r>
        <w:rPr>
          <w:rFonts w:ascii="Times New Roman" w:eastAsia="Arial Unicode MS"/>
        </w:rPr>
        <w:t>ARM</w:t>
      </w:r>
      <w:r>
        <w:rPr>
          <w:rFonts w:eastAsia="SimHei"/>
          <w:lang w:val="zh-TW" w:eastAsia="zh-TW"/>
        </w:rPr>
        <w:t>汇编相关的</w:t>
      </w:r>
      <w:r>
        <w:rPr>
          <w:rFonts w:ascii="Times New Roman" w:eastAsia="Arial Unicode MS"/>
        </w:rPr>
        <w:t>iOS</w:t>
      </w:r>
      <w:r>
        <w:rPr>
          <w:rFonts w:eastAsia="SimHei"/>
          <w:lang w:val="zh-TW" w:eastAsia="zh-TW"/>
        </w:rPr>
        <w:t>逆向理论基础</w:t>
      </w:r>
    </w:p>
    <w:p w14:paraId="37A7D7FC" w14:textId="77777777" w:rsidR="00C13018" w:rsidRDefault="00E910D2">
      <w:pPr>
        <w:pStyle w:val="1"/>
        <w:rPr>
          <w:rFonts w:hint="default"/>
        </w:rPr>
      </w:pPr>
      <w:r>
        <w:rPr>
          <w:rFonts w:ascii="Times New Roman" w:eastAsia="Arial Unicode MS"/>
        </w:rPr>
        <w:t>Chapter 6 ARM related iOS reverse engineering</w:t>
      </w:r>
    </w:p>
    <w:p w14:paraId="3D15A8BA" w14:textId="77777777" w:rsidR="00C13018" w:rsidRDefault="00E910D2">
      <w:pPr>
        <w:rPr>
          <w:rFonts w:ascii="宋体" w:eastAsia="宋体" w:hAnsi="宋体" w:cs="宋体" w:hint="default"/>
        </w:rPr>
      </w:pPr>
      <w:r>
        <w:rPr>
          <w:rFonts w:eastAsia="宋体"/>
          <w:lang w:val="zh-TW" w:eastAsia="zh-TW"/>
        </w:rPr>
        <w:t>前面的章节中介绍了</w:t>
      </w:r>
      <w:r>
        <w:rPr>
          <w:rFonts w:ascii="宋体"/>
        </w:rPr>
        <w:t>iOS</w:t>
      </w:r>
      <w:r>
        <w:rPr>
          <w:rFonts w:eastAsia="宋体"/>
          <w:lang w:val="zh-TW" w:eastAsia="zh-TW"/>
        </w:rPr>
        <w:t>逆向工程的基础知识，包括一些常见工具的组合使用，在掌握了这些知识之后，简单地把玩一下</w:t>
      </w:r>
      <w:r>
        <w:rPr>
          <w:rFonts w:ascii="宋体"/>
        </w:rPr>
        <w:t>Objective-C</w:t>
      </w:r>
      <w:r>
        <w:rPr>
          <w:rFonts w:eastAsia="宋体"/>
          <w:lang w:val="zh-TW" w:eastAsia="zh-TW"/>
        </w:rPr>
        <w:t>私有函数，满足一下自己的好奇心已经没问题了，可以针对</w:t>
      </w:r>
      <w:r>
        <w:rPr>
          <w:rFonts w:ascii="宋体"/>
        </w:rPr>
        <w:t>App</w:t>
      </w:r>
      <w:r>
        <w:rPr>
          <w:rFonts w:eastAsia="宋体"/>
          <w:lang w:val="zh-TW" w:eastAsia="zh-TW"/>
        </w:rPr>
        <w:t>开发</w:t>
      </w:r>
      <w:r>
        <w:rPr>
          <w:rFonts w:ascii="宋体"/>
        </w:rPr>
        <w:t>tweak</w:t>
      </w:r>
      <w:r>
        <w:rPr>
          <w:rFonts w:eastAsia="宋体"/>
          <w:lang w:val="zh-TW" w:eastAsia="zh-TW"/>
        </w:rPr>
        <w:t>了。但是，既然看到了这里，相信大家都具有比较强的钻研精神，如果想要真正提高自己的能力，就要尝试一些更有挑战性的内容。那么，从这一章开始，</w:t>
      </w:r>
      <w:r>
        <w:rPr>
          <w:rFonts w:ascii="宋体"/>
        </w:rPr>
        <w:t>iOS</w:t>
      </w:r>
      <w:r>
        <w:rPr>
          <w:rFonts w:eastAsia="宋体"/>
          <w:lang w:val="zh-TW" w:eastAsia="zh-TW"/>
        </w:rPr>
        <w:t>逆向工程就将进入</w:t>
      </w:r>
      <w:r>
        <w:rPr>
          <w:rFonts w:hAnsi="宋体" w:hint="default"/>
        </w:rPr>
        <w:t>“</w:t>
      </w:r>
      <w:r>
        <w:rPr>
          <w:rFonts w:eastAsia="宋体"/>
          <w:lang w:val="zh-TW" w:eastAsia="zh-TW"/>
        </w:rPr>
        <w:t>极昼</w:t>
      </w:r>
      <w:r>
        <w:rPr>
          <w:rFonts w:hAnsi="宋体" w:hint="default"/>
        </w:rPr>
        <w:t>”</w:t>
      </w:r>
      <w:r>
        <w:rPr>
          <w:rFonts w:eastAsia="宋体"/>
          <w:lang w:val="zh-TW" w:eastAsia="zh-TW"/>
        </w:rPr>
        <w:t>，我们将零距离接触编程世界里最让人头大的知识。请先深呼吸一分钟，然后问问自己：</w:t>
      </w:r>
      <w:r>
        <w:rPr>
          <w:rFonts w:hAnsi="宋体" w:hint="default"/>
        </w:rPr>
        <w:t>“</w:t>
      </w:r>
      <w:r>
        <w:rPr>
          <w:rFonts w:eastAsia="宋体"/>
          <w:lang w:val="zh-TW" w:eastAsia="zh-TW"/>
        </w:rPr>
        <w:t>我是否真的适合深入学习</w:t>
      </w:r>
      <w:r>
        <w:rPr>
          <w:rFonts w:ascii="宋体"/>
        </w:rPr>
        <w:t>iOS</w:t>
      </w:r>
      <w:r>
        <w:rPr>
          <w:rFonts w:eastAsia="宋体"/>
          <w:lang w:val="zh-TW" w:eastAsia="zh-TW"/>
        </w:rPr>
        <w:t>逆向工程？</w:t>
      </w:r>
      <w:r>
        <w:rPr>
          <w:rFonts w:hAnsi="宋体" w:hint="default"/>
        </w:rPr>
        <w:t>”</w:t>
      </w:r>
      <w:r>
        <w:rPr>
          <w:rFonts w:eastAsia="宋体"/>
          <w:lang w:val="zh-TW" w:eastAsia="zh-TW"/>
        </w:rPr>
        <w:t>在完成本章之后，相信你会得到答案。</w:t>
      </w:r>
    </w:p>
    <w:p w14:paraId="02F6BAAB" w14:textId="77777777" w:rsidR="00C13018" w:rsidRDefault="00E910D2">
      <w:pPr>
        <w:rPr>
          <w:rFonts w:hint="default"/>
        </w:rPr>
      </w:pPr>
      <w:r>
        <w:rPr>
          <w:rFonts w:ascii="Times New Roman" w:eastAsia="Arial Unicode MS"/>
        </w:rPr>
        <w:t>In previous chapters we have already introduced the fundamental knowledge and tool usage in iOS reverse engineering. Now, you should be able to satisfy your curiosity by playing with private methods and develop some mini tweaks. However, since you</w:t>
      </w:r>
      <w:r>
        <w:rPr>
          <w:rFonts w:eastAsia="Arial Unicode MS" w:hAnsi="Times New Roman" w:hint="default"/>
        </w:rPr>
        <w:t>’</w:t>
      </w:r>
      <w:r>
        <w:rPr>
          <w:rFonts w:ascii="Times New Roman" w:eastAsia="Arial Unicode MS"/>
        </w:rPr>
        <w:t>ve come so far, I believe you have a strong delving spirit and truly want to improve your development ability. If so, it</w:t>
      </w:r>
      <w:r>
        <w:rPr>
          <w:rFonts w:eastAsia="Arial Unicode MS" w:hAnsi="Times New Roman" w:hint="default"/>
        </w:rPr>
        <w:t>’</w:t>
      </w:r>
      <w:r>
        <w:rPr>
          <w:rFonts w:ascii="Times New Roman" w:eastAsia="Arial Unicode MS"/>
        </w:rPr>
        <w:t>d be better for you to try something more challenging. Well, starting from this chapter, iOS reverse engineering will enter polar night, and you</w:t>
      </w:r>
      <w:r>
        <w:rPr>
          <w:rFonts w:eastAsia="Arial Unicode MS" w:hAnsi="Times New Roman" w:hint="default"/>
        </w:rPr>
        <w:t>’</w:t>
      </w:r>
      <w:r>
        <w:rPr>
          <w:rFonts w:ascii="Times New Roman" w:eastAsia="Arial Unicode MS"/>
        </w:rPr>
        <w:t xml:space="preserve">ll have to face the most arcane yet magical hieroglyphics in the programming world. Take a deep </w:t>
      </w:r>
      <w:proofErr w:type="gramStart"/>
      <w:r>
        <w:rPr>
          <w:rFonts w:ascii="Times New Roman" w:eastAsia="Arial Unicode MS"/>
        </w:rPr>
        <w:t>breath</w:t>
      </w:r>
      <w:proofErr w:type="gramEnd"/>
      <w:r>
        <w:rPr>
          <w:rFonts w:ascii="Times New Roman" w:eastAsia="Arial Unicode MS"/>
        </w:rPr>
        <w:t xml:space="preserve"> first, and then ask yourself, </w:t>
      </w:r>
      <w:r>
        <w:rPr>
          <w:rFonts w:eastAsia="Arial Unicode MS" w:hAnsi="Times New Roman" w:hint="default"/>
        </w:rPr>
        <w:t>“</w:t>
      </w:r>
      <w:r>
        <w:rPr>
          <w:rFonts w:ascii="Times New Roman" w:eastAsia="Arial Unicode MS"/>
        </w:rPr>
        <w:t>Is iOS reverse engineering a right choice for me?</w:t>
      </w:r>
      <w:r>
        <w:rPr>
          <w:rFonts w:eastAsia="Arial Unicode MS" w:hAnsi="Times New Roman" w:hint="default"/>
        </w:rPr>
        <w:t>”</w:t>
      </w:r>
      <w:r>
        <w:rPr>
          <w:rFonts w:eastAsia="Arial Unicode MS" w:hAnsi="Times New Roman" w:hint="default"/>
        </w:rPr>
        <w:t xml:space="preserve"> </w:t>
      </w:r>
      <w:r>
        <w:rPr>
          <w:rFonts w:ascii="Times New Roman" w:eastAsia="Arial Unicode MS"/>
        </w:rPr>
        <w:t>After finishing this chapter, hopefully you will get the answer.</w:t>
      </w:r>
    </w:p>
    <w:p w14:paraId="4E63F675" w14:textId="77777777" w:rsidR="00C13018" w:rsidRDefault="00E910D2">
      <w:pPr>
        <w:rPr>
          <w:rFonts w:ascii="宋体" w:eastAsia="宋体" w:hAnsi="宋体" w:cs="宋体" w:hint="default"/>
        </w:rPr>
      </w:pPr>
      <w:r>
        <w:rPr>
          <w:rFonts w:eastAsia="宋体"/>
          <w:lang w:val="zh-TW" w:eastAsia="zh-TW"/>
        </w:rPr>
        <w:t>下面即将面对</w:t>
      </w:r>
      <w:r>
        <w:rPr>
          <w:rFonts w:ascii="宋体"/>
        </w:rPr>
        <w:t>iOS</w:t>
      </w:r>
      <w:r>
        <w:rPr>
          <w:rFonts w:eastAsia="宋体"/>
          <w:lang w:val="zh-TW" w:eastAsia="zh-TW"/>
        </w:rPr>
        <w:t>逆向工程中的第一个进阶难点：阅读</w:t>
      </w:r>
      <w:r>
        <w:rPr>
          <w:rFonts w:ascii="宋体"/>
        </w:rPr>
        <w:t>ARM</w:t>
      </w:r>
      <w:r>
        <w:rPr>
          <w:rFonts w:eastAsia="宋体"/>
          <w:lang w:val="zh-TW" w:eastAsia="zh-TW"/>
        </w:rPr>
        <w:t>汇编语言。经过前几章的学习，相信大家已经知道，</w:t>
      </w:r>
      <w:r>
        <w:rPr>
          <w:rFonts w:ascii="宋体"/>
        </w:rPr>
        <w:t>Objective-C</w:t>
      </w:r>
      <w:r>
        <w:rPr>
          <w:rFonts w:eastAsia="宋体"/>
          <w:lang w:val="zh-TW" w:eastAsia="zh-TW"/>
        </w:rPr>
        <w:t>代码在经过编译后形成机器码，它们由设备的</w:t>
      </w:r>
      <w:r>
        <w:rPr>
          <w:rFonts w:ascii="宋体"/>
        </w:rPr>
        <w:t>CPU</w:t>
      </w:r>
      <w:r>
        <w:rPr>
          <w:rFonts w:eastAsia="宋体"/>
          <w:lang w:val="zh-TW" w:eastAsia="zh-TW"/>
        </w:rPr>
        <w:t>直接执行。别说编写，阅读机器码都已经是一个非常恼人的工作；好在</w:t>
      </w:r>
      <w:r>
        <w:rPr>
          <w:rFonts w:ascii="宋体"/>
        </w:rPr>
        <w:t>Objective-C</w:t>
      </w:r>
      <w:r>
        <w:rPr>
          <w:rFonts w:eastAsia="宋体"/>
          <w:lang w:val="zh-TW" w:eastAsia="zh-TW"/>
        </w:rPr>
        <w:t>和机器码之间有汇编语言这座桥，它的可读性虽然远不如</w:t>
      </w:r>
      <w:r>
        <w:rPr>
          <w:rFonts w:ascii="宋体"/>
        </w:rPr>
        <w:t>Objective-C</w:t>
      </w:r>
      <w:r>
        <w:rPr>
          <w:rFonts w:eastAsia="宋体"/>
          <w:lang w:val="zh-TW" w:eastAsia="zh-TW"/>
        </w:rPr>
        <w:t>，但比机器码要强多了</w:t>
      </w:r>
      <w:r>
        <w:rPr>
          <w:rFonts w:hAnsi="宋体" w:hint="default"/>
        </w:rPr>
        <w:t>——</w:t>
      </w:r>
      <w:r>
        <w:rPr>
          <w:rFonts w:eastAsia="宋体"/>
          <w:lang w:val="zh-TW" w:eastAsia="zh-TW"/>
        </w:rPr>
        <w:t>如果你能够啃下这块硬骨头，那么恭喜你，你有着成为逆向工程师的天份；如果你在啃骨头的时候牙被崩掉了，或许</w:t>
      </w:r>
      <w:r>
        <w:rPr>
          <w:rFonts w:ascii="宋体"/>
        </w:rPr>
        <w:t>AppStore</w:t>
      </w:r>
      <w:r>
        <w:rPr>
          <w:rFonts w:eastAsia="宋体"/>
          <w:lang w:val="zh-TW" w:eastAsia="zh-TW"/>
        </w:rPr>
        <w:t>开发才是你更好的归宿</w:t>
      </w:r>
      <w:r>
        <w:rPr>
          <w:rFonts w:hAnsi="宋体" w:hint="default"/>
        </w:rPr>
        <w:t>……</w:t>
      </w:r>
    </w:p>
    <w:p w14:paraId="6BF2B328" w14:textId="77777777" w:rsidR="00C13018" w:rsidRDefault="00E910D2">
      <w:pPr>
        <w:rPr>
          <w:rFonts w:hint="default"/>
        </w:rPr>
      </w:pPr>
      <w:r>
        <w:rPr>
          <w:rFonts w:ascii="Times New Roman" w:eastAsia="Arial Unicode MS"/>
        </w:rPr>
        <w:t>Next, we</w:t>
      </w:r>
      <w:r>
        <w:rPr>
          <w:rFonts w:eastAsia="Arial Unicode MS" w:hAnsi="Times New Roman" w:hint="default"/>
        </w:rPr>
        <w:t>’</w:t>
      </w:r>
      <w:r>
        <w:rPr>
          <w:rFonts w:ascii="Times New Roman" w:eastAsia="Arial Unicode MS"/>
        </w:rPr>
        <w:t>ll meet the first advanced challenge in iOS reverse engineering: reading ARM assembly. According to the previous chapters, you have already got the idea that Objective-C code would become machine code after compiling, and then will be executed directly by CPU. It is overwhelming work to read machine code let alone write them. However, it</w:t>
      </w:r>
      <w:r>
        <w:rPr>
          <w:rFonts w:eastAsia="Arial Unicode MS" w:hAnsi="Times New Roman" w:hint="default"/>
        </w:rPr>
        <w:t>’</w:t>
      </w:r>
      <w:r>
        <w:rPr>
          <w:rFonts w:ascii="Times New Roman" w:eastAsia="Arial Unicode MS"/>
        </w:rPr>
        <w:t>s lucky that there is assembly, which bridges Objective-C code with machine code. Even though the readability of assembly is not as good as Objective-C, it</w:t>
      </w:r>
      <w:r>
        <w:rPr>
          <w:rFonts w:eastAsia="Arial Unicode MS" w:hAnsi="Times New Roman" w:hint="default"/>
        </w:rPr>
        <w:t>’</w:t>
      </w:r>
      <w:r>
        <w:rPr>
          <w:rFonts w:ascii="Times New Roman" w:eastAsia="Arial Unicode MS"/>
        </w:rPr>
        <w:t>s much better than machine code. If you can crash this hard nut, congratulations, you have the talents to be a reverse engineer. Conversely, if you cannot, AppStore may suit you better.</w:t>
      </w:r>
    </w:p>
    <w:p w14:paraId="58CFEF67" w14:textId="77777777" w:rsidR="00C13018" w:rsidRDefault="00E910D2">
      <w:pPr>
        <w:pStyle w:val="2"/>
        <w:rPr>
          <w:rFonts w:ascii="SimHei" w:eastAsia="SimHei" w:hAnsi="SimHei" w:cs="SimHei"/>
          <w:lang w:val="zh-TW" w:eastAsia="zh-TW"/>
        </w:rPr>
      </w:pPr>
      <w:r>
        <w:lastRenderedPageBreak/>
        <w:t>6.1  ARM</w:t>
      </w:r>
      <w:r>
        <w:rPr>
          <w:rFonts w:eastAsia="SimHei" w:hint="eastAsia"/>
          <w:lang w:val="zh-TW" w:eastAsia="zh-TW"/>
        </w:rPr>
        <w:t>汇编基础</w:t>
      </w:r>
    </w:p>
    <w:p w14:paraId="3C203595" w14:textId="77777777" w:rsidR="00C13018" w:rsidRDefault="00E910D2">
      <w:pPr>
        <w:pStyle w:val="2"/>
      </w:pPr>
      <w:r>
        <w:t xml:space="preserve">6.1 Introduction to ARM assembly </w:t>
      </w:r>
    </w:p>
    <w:p w14:paraId="3AB475F0" w14:textId="77777777" w:rsidR="00C13018" w:rsidRDefault="00E910D2">
      <w:pPr>
        <w:rPr>
          <w:rFonts w:ascii="宋体" w:eastAsia="宋体" w:hAnsi="宋体" w:cs="宋体" w:hint="default"/>
        </w:rPr>
      </w:pPr>
      <w:r>
        <w:rPr>
          <w:rFonts w:eastAsia="宋体"/>
          <w:lang w:val="zh-TW" w:eastAsia="zh-TW"/>
        </w:rPr>
        <w:t>对于很多</w:t>
      </w:r>
      <w:r>
        <w:rPr>
          <w:rFonts w:ascii="宋体"/>
        </w:rPr>
        <w:t>iOS</w:t>
      </w:r>
      <w:r>
        <w:rPr>
          <w:rFonts w:eastAsia="宋体"/>
          <w:lang w:val="zh-TW" w:eastAsia="zh-TW"/>
        </w:rPr>
        <w:t>开发者来说，</w:t>
      </w:r>
      <w:r>
        <w:rPr>
          <w:rFonts w:ascii="宋体"/>
        </w:rPr>
        <w:t>ARM</w:t>
      </w:r>
      <w:r>
        <w:rPr>
          <w:rFonts w:eastAsia="宋体"/>
          <w:lang w:val="zh-TW" w:eastAsia="zh-TW"/>
        </w:rPr>
        <w:t>汇编是一门全新的语言；如果你是计算机专业科班出身，应该已经对汇编语言有了初步的印象，只是对于很多人来说，大学期间的汇编语言课简直跟天书一样深奥，它在我们心里埋下了恐惧的种子，仿佛一提到汇编语言，它就会像紧箍咒一样勒紧我们的头，让我们疼痛不已。汇编语言真的有这么难？是，因为汇编的语法晦涩难懂；但另一方面，毕竟它只是一门语言，跟英语一样，熟能生巧。</w:t>
      </w:r>
    </w:p>
    <w:p w14:paraId="381D45BD" w14:textId="77777777" w:rsidR="00C13018" w:rsidRDefault="00E910D2">
      <w:pPr>
        <w:rPr>
          <w:rFonts w:hint="default"/>
        </w:rPr>
      </w:pPr>
      <w:r>
        <w:rPr>
          <w:rFonts w:ascii="Times New Roman" w:eastAsia="Arial Unicode MS"/>
        </w:rPr>
        <w:t>ARM assembly is a brand new language to most iOS developers. If your major in college is Computer related, you may already have some impression about assembly. Actually, assembly is too esoteric for most college students; we</w:t>
      </w:r>
      <w:r>
        <w:rPr>
          <w:rFonts w:eastAsia="Arial Unicode MS" w:hAnsi="Times New Roman" w:hint="default"/>
        </w:rPr>
        <w:t>’</w:t>
      </w:r>
      <w:r>
        <w:rPr>
          <w:rFonts w:ascii="Times New Roman" w:eastAsia="Arial Unicode MS"/>
        </w:rPr>
        <w:t>re nervous and uncomfortable dealing with it. Is assembly really too hard to learn? Yes, it</w:t>
      </w:r>
      <w:r>
        <w:rPr>
          <w:rFonts w:eastAsia="Arial Unicode MS" w:hAnsi="Times New Roman" w:hint="default"/>
        </w:rPr>
        <w:t>’</w:t>
      </w:r>
      <w:r>
        <w:rPr>
          <w:rFonts w:ascii="Times New Roman" w:eastAsia="Arial Unicode MS"/>
        </w:rPr>
        <w:t>s obscure and difficult to understand. On the other hand, however, as a human readable language, it is no much difference with other human languages, namely, if you use it more often, you will get familiar with it quicker.</w:t>
      </w:r>
    </w:p>
    <w:p w14:paraId="56093D6C" w14:textId="77777777" w:rsidR="00C13018" w:rsidRDefault="00E910D2">
      <w:pPr>
        <w:rPr>
          <w:rFonts w:ascii="宋体" w:eastAsia="宋体" w:hAnsi="宋体" w:cs="宋体" w:hint="default"/>
        </w:rPr>
      </w:pPr>
      <w:r>
        <w:rPr>
          <w:rFonts w:eastAsia="宋体"/>
          <w:lang w:val="zh-TW" w:eastAsia="zh-TW"/>
        </w:rPr>
        <w:t>我们一般的工作中与汇编打交道的机会并不多，如果不刻意练习，陡然面对时必然掌握不了，所以会觉得它很难。不过归根到底还是投入的时间和精力是否足够的问题</w:t>
      </w:r>
      <w:r>
        <w:rPr>
          <w:rFonts w:hAnsi="宋体" w:hint="default"/>
        </w:rPr>
        <w:t>——</w:t>
      </w:r>
      <w:r>
        <w:rPr>
          <w:rFonts w:eastAsia="宋体"/>
          <w:lang w:val="zh-TW" w:eastAsia="zh-TW"/>
        </w:rPr>
        <w:t>好了，</w:t>
      </w:r>
      <w:r>
        <w:rPr>
          <w:rFonts w:ascii="宋体"/>
        </w:rPr>
        <w:t>iOS</w:t>
      </w:r>
      <w:r>
        <w:rPr>
          <w:rFonts w:eastAsia="宋体"/>
          <w:lang w:val="zh-TW" w:eastAsia="zh-TW"/>
        </w:rPr>
        <w:t>逆向工程给你学习</w:t>
      </w:r>
      <w:r>
        <w:rPr>
          <w:rFonts w:ascii="宋体"/>
        </w:rPr>
        <w:t>ARM</w:t>
      </w:r>
      <w:r>
        <w:rPr>
          <w:rFonts w:eastAsia="宋体"/>
          <w:lang w:val="zh-TW" w:eastAsia="zh-TW"/>
        </w:rPr>
        <w:t>汇编提供了一个绝佳的条件</w:t>
      </w:r>
      <w:r>
        <w:rPr>
          <w:rFonts w:hAnsi="宋体" w:hint="default"/>
        </w:rPr>
        <w:t>——</w:t>
      </w:r>
      <w:r>
        <w:rPr>
          <w:rFonts w:eastAsia="宋体"/>
          <w:lang w:val="zh-TW" w:eastAsia="zh-TW"/>
        </w:rPr>
        <w:t>当我们在逆向一个功能时，往往需要分析大量</w:t>
      </w:r>
      <w:r>
        <w:rPr>
          <w:rFonts w:ascii="宋体"/>
        </w:rPr>
        <w:t>ARM</w:t>
      </w:r>
      <w:r>
        <w:rPr>
          <w:rFonts w:eastAsia="宋体"/>
          <w:lang w:val="zh-TW" w:eastAsia="zh-TW"/>
        </w:rPr>
        <w:t>汇编代码，并把它们翻译成高级语言，试图重新实现这个功能；虽然暂时还不需要写汇编代码，但大量的阅读必然能加深我们对这门语言的理解。如果想在</w:t>
      </w:r>
      <w:r>
        <w:rPr>
          <w:rFonts w:ascii="宋体"/>
        </w:rPr>
        <w:t>iOS</w:t>
      </w:r>
      <w:r>
        <w:rPr>
          <w:rFonts w:eastAsia="宋体"/>
          <w:lang w:val="zh-TW" w:eastAsia="zh-TW"/>
        </w:rPr>
        <w:t>逆向工程这条路上走下去，</w:t>
      </w:r>
      <w:r>
        <w:rPr>
          <w:rFonts w:ascii="宋体"/>
        </w:rPr>
        <w:t>ARM</w:t>
      </w:r>
      <w:r>
        <w:rPr>
          <w:rFonts w:eastAsia="宋体"/>
          <w:lang w:val="zh-TW" w:eastAsia="zh-TW"/>
        </w:rPr>
        <w:t>汇编是必须掌握的语言，也是一定能够掌握的语言；跟英语类似，</w:t>
      </w:r>
      <w:r>
        <w:rPr>
          <w:rFonts w:ascii="宋体"/>
        </w:rPr>
        <w:t>ARM</w:t>
      </w:r>
      <w:r>
        <w:rPr>
          <w:rFonts w:eastAsia="宋体"/>
          <w:lang w:val="zh-TW" w:eastAsia="zh-TW"/>
        </w:rPr>
        <w:t>汇编的基本概念相当于</w:t>
      </w:r>
      <w:r>
        <w:rPr>
          <w:rFonts w:ascii="宋体"/>
        </w:rPr>
        <w:t>26</w:t>
      </w:r>
      <w:r>
        <w:rPr>
          <w:rFonts w:eastAsia="宋体"/>
          <w:lang w:val="zh-TW" w:eastAsia="zh-TW"/>
        </w:rPr>
        <w:t>个字母和音标；指令相当于单词，它们的变种相当于单词的各种形态；调用规则相当于语法，定义句子之间的联系。接下来，让我们一步步地深入。</w:t>
      </w:r>
    </w:p>
    <w:p w14:paraId="3B86494D" w14:textId="77777777" w:rsidR="00C13018" w:rsidRDefault="00E910D2">
      <w:pPr>
        <w:rPr>
          <w:rFonts w:hint="default"/>
        </w:rPr>
      </w:pPr>
      <w:r>
        <w:rPr>
          <w:rFonts w:ascii="Times New Roman" w:eastAsia="Arial Unicode MS"/>
        </w:rPr>
        <w:t>As App developers, chances are rare for us to deal with assembly in our daily work. In this situation, if you don</w:t>
      </w:r>
      <w:r>
        <w:rPr>
          <w:rFonts w:eastAsia="Arial Unicode MS" w:hAnsi="Times New Roman" w:hint="default"/>
        </w:rPr>
        <w:t>’</w:t>
      </w:r>
      <w:r>
        <w:rPr>
          <w:rFonts w:ascii="Times New Roman" w:eastAsia="Arial Unicode MS"/>
        </w:rPr>
        <w:t>t practice deliberately, you cannot handle it for sure. In a nutshell, it</w:t>
      </w:r>
      <w:r>
        <w:rPr>
          <w:rFonts w:eastAsia="Arial Unicode MS" w:hAnsi="Times New Roman" w:hint="default"/>
        </w:rPr>
        <w:t>’</w:t>
      </w:r>
      <w:r>
        <w:rPr>
          <w:rFonts w:ascii="Times New Roman" w:eastAsia="Arial Unicode MS"/>
        </w:rPr>
        <w:t>s all about whether your time and energy is poured into learning it. But now, iOS reverse engineering offers you a great chance to learn ARM assembly. When we</w:t>
      </w:r>
      <w:r>
        <w:rPr>
          <w:rFonts w:eastAsia="Arial Unicode MS" w:hAnsi="Times New Roman" w:hint="default"/>
        </w:rPr>
        <w:t>’</w:t>
      </w:r>
      <w:r>
        <w:rPr>
          <w:rFonts w:ascii="Times New Roman" w:eastAsia="Arial Unicode MS"/>
        </w:rPr>
        <w:t>re reversing a function, we need to analyze massive lines of ARM assembly, and translate them to high-level language manually, to reconstruct the function. Even though there is no need to write assembly yet, a vast reading will definitely improve our understanding about it. ARM assembly is a necessity in iOS reverse engineering; you have to master it if you really want to be a figure in this field. Like English, basic ARM assembly concepts correspond to 26 letters and phonetic symbols in English; its instructions correspond to words, and instructions</w:t>
      </w:r>
      <w:r>
        <w:rPr>
          <w:rFonts w:eastAsia="Arial Unicode MS" w:hAnsi="Times New Roman" w:hint="default"/>
        </w:rPr>
        <w:t>’</w:t>
      </w:r>
      <w:r>
        <w:rPr>
          <w:rFonts w:eastAsia="Arial Unicode MS" w:hAnsi="Times New Roman" w:hint="default"/>
        </w:rPr>
        <w:t xml:space="preserve"> </w:t>
      </w:r>
      <w:r>
        <w:rPr>
          <w:rFonts w:ascii="Times New Roman" w:eastAsia="Arial Unicode MS"/>
        </w:rPr>
        <w:t>variants correspond to different word tenses; its calling conventions correspond to grammars, which define the connection between words. Sounds not that bad, right? Let</w:t>
      </w:r>
      <w:r>
        <w:rPr>
          <w:rFonts w:eastAsia="Arial Unicode MS" w:hAnsi="Times New Roman" w:hint="default"/>
        </w:rPr>
        <w:t>’</w:t>
      </w:r>
      <w:r>
        <w:rPr>
          <w:rFonts w:ascii="Times New Roman" w:eastAsia="Arial Unicode MS"/>
        </w:rPr>
        <w:t>s delve into it step by step.</w:t>
      </w:r>
    </w:p>
    <w:p w14:paraId="29B6EC7C" w14:textId="77777777" w:rsidR="00C13018" w:rsidRDefault="00E910D2">
      <w:pPr>
        <w:pStyle w:val="3"/>
        <w:ind w:firstLine="0"/>
        <w:rPr>
          <w:rFonts w:ascii="SimHei" w:eastAsia="SimHei" w:hAnsi="SimHei" w:cs="SimHei"/>
          <w:lang w:val="zh-TW" w:eastAsia="zh-TW"/>
        </w:rPr>
      </w:pPr>
      <w:r>
        <w:lastRenderedPageBreak/>
        <w:t>6.1.1</w:t>
      </w:r>
      <w:r>
        <w:rPr>
          <w:rFonts w:eastAsia="SimHei" w:hint="eastAsia"/>
          <w:lang w:val="zh-TW" w:eastAsia="zh-TW"/>
        </w:rPr>
        <w:t xml:space="preserve">  </w:t>
      </w:r>
      <w:r>
        <w:rPr>
          <w:rFonts w:eastAsia="SimHei" w:hint="eastAsia"/>
          <w:lang w:val="zh-TW" w:eastAsia="zh-TW"/>
        </w:rPr>
        <w:t>基本概念</w:t>
      </w:r>
    </w:p>
    <w:p w14:paraId="699B1EE5" w14:textId="77777777" w:rsidR="00C13018" w:rsidRDefault="00E910D2">
      <w:pPr>
        <w:pStyle w:val="3"/>
        <w:ind w:firstLine="0"/>
      </w:pPr>
      <w:r>
        <w:t>6.1.1 Basic concepts</w:t>
      </w:r>
    </w:p>
    <w:p w14:paraId="7EFD2CD3" w14:textId="77777777" w:rsidR="00C13018" w:rsidRDefault="00E910D2">
      <w:pPr>
        <w:rPr>
          <w:rFonts w:ascii="宋体" w:eastAsia="宋体" w:hAnsi="宋体" w:cs="宋体" w:hint="default"/>
        </w:rPr>
      </w:pPr>
      <w:r>
        <w:rPr>
          <w:rFonts w:eastAsia="宋体"/>
          <w:lang w:val="zh-TW" w:eastAsia="zh-TW"/>
        </w:rPr>
        <w:t>如果要完整地介绍</w:t>
      </w:r>
      <w:r>
        <w:rPr>
          <w:rFonts w:ascii="宋体"/>
        </w:rPr>
        <w:t>ARM</w:t>
      </w:r>
      <w:r>
        <w:rPr>
          <w:rFonts w:eastAsia="宋体"/>
          <w:lang w:val="zh-TW" w:eastAsia="zh-TW"/>
        </w:rPr>
        <w:t>汇编，</w:t>
      </w:r>
      <w:r>
        <w:rPr>
          <w:rFonts w:ascii="宋体"/>
        </w:rPr>
        <w:t>ARM</w:t>
      </w:r>
      <w:r>
        <w:rPr>
          <w:rFonts w:eastAsia="宋体"/>
          <w:lang w:val="zh-TW" w:eastAsia="zh-TW"/>
        </w:rPr>
        <w:t>公司的用户手册已经做得足够好了。笔者对</w:t>
      </w:r>
      <w:r>
        <w:rPr>
          <w:rFonts w:ascii="宋体"/>
        </w:rPr>
        <w:t>ARM</w:t>
      </w:r>
      <w:r>
        <w:rPr>
          <w:rFonts w:eastAsia="宋体"/>
          <w:lang w:val="zh-TW" w:eastAsia="zh-TW"/>
        </w:rPr>
        <w:t>汇编也只是略知一二，肯定没有用户手册那么全面，但对于</w:t>
      </w:r>
      <w:r>
        <w:rPr>
          <w:rFonts w:ascii="宋体"/>
        </w:rPr>
        <w:t>iOS</w:t>
      </w:r>
      <w:r>
        <w:rPr>
          <w:rFonts w:eastAsia="宋体"/>
          <w:lang w:val="zh-TW" w:eastAsia="zh-TW"/>
        </w:rPr>
        <w:t>逆向工程初学者来说，这些知识足以应对，适度就好。随着</w:t>
      </w:r>
      <w:r>
        <w:rPr>
          <w:rFonts w:ascii="宋体"/>
        </w:rPr>
        <w:t>iPhone 5s</w:t>
      </w:r>
      <w:r>
        <w:rPr>
          <w:rFonts w:eastAsia="宋体"/>
          <w:lang w:val="zh-TW" w:eastAsia="zh-TW"/>
        </w:rPr>
        <w:t>的推出，苹果引入了性能强大的</w:t>
      </w:r>
      <w:r>
        <w:rPr>
          <w:rFonts w:ascii="宋体"/>
        </w:rPr>
        <w:t>64</w:t>
      </w:r>
      <w:r>
        <w:rPr>
          <w:rFonts w:eastAsia="宋体"/>
          <w:lang w:val="zh-TW" w:eastAsia="zh-TW"/>
        </w:rPr>
        <w:t>位处理器，但本书前半部分介绍的大多数工具对</w:t>
      </w:r>
      <w:r>
        <w:rPr>
          <w:rFonts w:ascii="宋体"/>
        </w:rPr>
        <w:t>64</w:t>
      </w:r>
      <w:r>
        <w:rPr>
          <w:rFonts w:eastAsia="宋体"/>
          <w:lang w:val="zh-TW" w:eastAsia="zh-TW"/>
        </w:rPr>
        <w:t>位处理器的支持都不太好，因此后半部分的内容仍以</w:t>
      </w:r>
      <w:r>
        <w:rPr>
          <w:rFonts w:ascii="宋体"/>
        </w:rPr>
        <w:t>32</w:t>
      </w:r>
      <w:r>
        <w:rPr>
          <w:rFonts w:eastAsia="宋体"/>
          <w:lang w:val="zh-TW" w:eastAsia="zh-TW"/>
        </w:rPr>
        <w:t>位处理器为准，但思路是通用的。</w:t>
      </w:r>
    </w:p>
    <w:p w14:paraId="51ADA199" w14:textId="77777777" w:rsidR="00C13018" w:rsidRDefault="00E910D2">
      <w:pPr>
        <w:rPr>
          <w:rFonts w:hint="default"/>
        </w:rPr>
      </w:pPr>
      <w:r>
        <w:rPr>
          <w:rFonts w:ascii="Times New Roman" w:eastAsia="Arial Unicode MS"/>
        </w:rPr>
        <w:t>For a thorough introduction to ARM assembly, the ARM</w:t>
      </w:r>
      <w:r>
        <w:rPr>
          <w:rFonts w:eastAsia="Arial Unicode MS" w:hAnsi="Times New Roman" w:hint="default"/>
        </w:rPr>
        <w:t>®</w:t>
      </w:r>
      <w:r>
        <w:rPr>
          <w:rFonts w:eastAsia="Arial Unicode MS" w:hAnsi="Times New Roman" w:hint="default"/>
        </w:rPr>
        <w:t xml:space="preserve"> </w:t>
      </w:r>
      <w:r>
        <w:rPr>
          <w:rFonts w:ascii="Times New Roman" w:eastAsia="Arial Unicode MS"/>
        </w:rPr>
        <w:t>Architecture Reference Manual does a great job. However, as rookies, most of us don</w:t>
      </w:r>
      <w:r>
        <w:rPr>
          <w:rFonts w:eastAsia="Arial Unicode MS" w:hAnsi="Times New Roman" w:hint="default"/>
        </w:rPr>
        <w:t>’</w:t>
      </w:r>
      <w:r>
        <w:rPr>
          <w:rFonts w:ascii="Times New Roman" w:eastAsia="Arial Unicode MS"/>
        </w:rPr>
        <w:t>t need a thorough introduction at all, the thousands pages ARM</w:t>
      </w:r>
      <w:r>
        <w:rPr>
          <w:rFonts w:eastAsia="Arial Unicode MS" w:hAnsi="Times New Roman" w:hint="default"/>
        </w:rPr>
        <w:t>®</w:t>
      </w:r>
      <w:r>
        <w:rPr>
          <w:rFonts w:eastAsia="Arial Unicode MS" w:hAnsi="Times New Roman" w:hint="default"/>
        </w:rPr>
        <w:t xml:space="preserve"> </w:t>
      </w:r>
      <w:r>
        <w:rPr>
          <w:rFonts w:ascii="Times New Roman" w:eastAsia="Arial Unicode MS"/>
        </w:rPr>
        <w:t>Architecture Reference Manual is no better than my limited knowledge about ARM assembly, which is enough and fits junior iOS reverse engineers better. With the release of iPhone 5s, Apple brings in the more powerful 64bit processor, arm64. However, the tools introduced in the previous chapters do not fully support arm64. Therefore, the following chapters will still focus on 32bit processors, i.e. armv7 and armv7s. Nonetheless, the general methods and thoughts work on both 32bit and 64bit processors.</w:t>
      </w:r>
    </w:p>
    <w:p w14:paraId="0D1D49AB" w14:textId="77777777" w:rsidR="00C13018" w:rsidRDefault="00E910D2" w:rsidP="00E910D2">
      <w:pPr>
        <w:pStyle w:val="3"/>
        <w:numPr>
          <w:ilvl w:val="0"/>
          <w:numId w:val="1"/>
        </w:numPr>
        <w:tabs>
          <w:tab w:val="num" w:pos="380"/>
        </w:tabs>
        <w:ind w:left="380" w:hanging="380"/>
        <w:rPr>
          <w:rFonts w:ascii="SimHei" w:eastAsia="SimHei" w:hAnsi="SimHei" w:cs="SimHei"/>
          <w:lang w:val="zh-TW" w:eastAsia="zh-TW"/>
        </w:rPr>
      </w:pPr>
      <w:r>
        <w:rPr>
          <w:rFonts w:eastAsia="SimHei" w:hint="eastAsia"/>
          <w:lang w:val="zh-TW" w:eastAsia="zh-TW"/>
        </w:rPr>
        <w:t>寄存器、内存和栈</w:t>
      </w:r>
    </w:p>
    <w:p w14:paraId="379FEBDB" w14:textId="77777777" w:rsidR="00C13018" w:rsidRDefault="00E910D2" w:rsidP="00E910D2">
      <w:pPr>
        <w:pStyle w:val="3"/>
        <w:numPr>
          <w:ilvl w:val="0"/>
          <w:numId w:val="1"/>
        </w:numPr>
        <w:tabs>
          <w:tab w:val="num" w:pos="380"/>
        </w:tabs>
        <w:ind w:left="380" w:hanging="380"/>
      </w:pPr>
      <w:r>
        <w:t>Register, memory, and stack</w:t>
      </w:r>
    </w:p>
    <w:p w14:paraId="0D27F605" w14:textId="77777777" w:rsidR="00C13018" w:rsidRDefault="00E910D2">
      <w:pPr>
        <w:rPr>
          <w:rFonts w:ascii="宋体" w:eastAsia="宋体" w:hAnsi="宋体" w:cs="宋体" w:hint="default"/>
        </w:rPr>
      </w:pPr>
      <w:r>
        <w:rPr>
          <w:rFonts w:eastAsia="宋体"/>
          <w:lang w:val="zh-TW" w:eastAsia="zh-TW"/>
        </w:rPr>
        <w:t>在高级语言，如</w:t>
      </w:r>
      <w:r>
        <w:rPr>
          <w:rFonts w:ascii="宋体"/>
        </w:rPr>
        <w:t>Objective-C</w:t>
      </w:r>
      <w:r>
        <w:rPr>
          <w:rFonts w:eastAsia="宋体"/>
          <w:lang w:val="zh-TW" w:eastAsia="zh-TW"/>
        </w:rPr>
        <w:t>、</w:t>
      </w:r>
      <w:r>
        <w:rPr>
          <w:rFonts w:ascii="宋体"/>
        </w:rPr>
        <w:t>C</w:t>
      </w:r>
      <w:r>
        <w:rPr>
          <w:rFonts w:eastAsia="宋体"/>
          <w:lang w:val="zh-TW" w:eastAsia="zh-TW"/>
        </w:rPr>
        <w:t>和</w:t>
      </w:r>
      <w:r>
        <w:rPr>
          <w:rFonts w:ascii="宋体"/>
        </w:rPr>
        <w:t>C++</w:t>
      </w:r>
      <w:r>
        <w:rPr>
          <w:rFonts w:eastAsia="宋体"/>
          <w:lang w:val="zh-TW" w:eastAsia="zh-TW"/>
        </w:rPr>
        <w:t>里，操作对象是变量；在</w:t>
      </w:r>
      <w:r>
        <w:rPr>
          <w:rFonts w:ascii="宋体"/>
        </w:rPr>
        <w:t>ARM</w:t>
      </w:r>
      <w:r>
        <w:rPr>
          <w:rFonts w:eastAsia="宋体"/>
          <w:lang w:val="zh-TW" w:eastAsia="zh-TW"/>
        </w:rPr>
        <w:t>汇编里，操作对象是寄存器（</w:t>
      </w:r>
      <w:r>
        <w:rPr>
          <w:rFonts w:ascii="宋体"/>
        </w:rPr>
        <w:t>register</w:t>
      </w:r>
      <w:r>
        <w:rPr>
          <w:rFonts w:eastAsia="宋体"/>
          <w:lang w:val="zh-TW" w:eastAsia="zh-TW"/>
        </w:rPr>
        <w:t>）、内存和栈（</w:t>
      </w:r>
      <w:r>
        <w:rPr>
          <w:rFonts w:ascii="宋体"/>
        </w:rPr>
        <w:t>stack</w:t>
      </w:r>
      <w:r>
        <w:rPr>
          <w:rFonts w:eastAsia="宋体"/>
          <w:lang w:val="zh-TW" w:eastAsia="zh-TW"/>
        </w:rPr>
        <w:t>）。其中，寄存器可以看成是</w:t>
      </w:r>
      <w:r>
        <w:rPr>
          <w:rFonts w:ascii="宋体"/>
        </w:rPr>
        <w:t>CPU</w:t>
      </w:r>
      <w:r>
        <w:rPr>
          <w:rFonts w:eastAsia="宋体"/>
          <w:lang w:val="zh-TW" w:eastAsia="zh-TW"/>
        </w:rPr>
        <w:t>自带的变量，它们的数量一般是很有限的；当我们需要更多变量时，就可以把它们存放在内存中；不过，数量上去了，质量也下来了，对内存的操作比对寄存器的操作要慢得多。</w:t>
      </w:r>
    </w:p>
    <w:p w14:paraId="5115DFE7" w14:textId="77777777" w:rsidR="00C13018" w:rsidRDefault="00E910D2">
      <w:pPr>
        <w:rPr>
          <w:rFonts w:hint="default"/>
        </w:rPr>
      </w:pPr>
      <w:r>
        <w:rPr>
          <w:rFonts w:ascii="Times New Roman" w:eastAsia="Arial Unicode MS"/>
        </w:rPr>
        <w:t>In high-level languages like Objective-C, C, and C++, our operands are variables</w:t>
      </w:r>
      <w:proofErr w:type="gramStart"/>
      <w:r>
        <w:rPr>
          <w:rFonts w:ascii="Times New Roman" w:eastAsia="Arial Unicode MS"/>
        </w:rPr>
        <w:t>;</w:t>
      </w:r>
      <w:proofErr w:type="gramEnd"/>
      <w:r>
        <w:rPr>
          <w:rFonts w:ascii="Times New Roman" w:eastAsia="Arial Unicode MS"/>
        </w:rPr>
        <w:t xml:space="preserve"> whereas in ARM assembly, the operands are registers, memory, and stack. Registers can be regarded as CPU built-in variables; their amounts are often very limited. If we need more variables, we can put them in memory. However, this is a trade off between performance and amounts; memory operation is slower than register operation.</w:t>
      </w:r>
    </w:p>
    <w:p w14:paraId="4F3B82B3" w14:textId="77777777" w:rsidR="00C13018" w:rsidRDefault="00E910D2">
      <w:pPr>
        <w:rPr>
          <w:rFonts w:ascii="宋体" w:eastAsia="宋体" w:hAnsi="宋体" w:cs="宋体" w:hint="default"/>
        </w:rPr>
      </w:pPr>
      <w:r>
        <w:rPr>
          <w:rFonts w:eastAsia="宋体"/>
          <w:lang w:val="zh-TW" w:eastAsia="zh-TW"/>
        </w:rPr>
        <w:t>栈其实也是一片内存区域，但它具有栈的特点：先进后出。</w:t>
      </w:r>
      <w:r>
        <w:rPr>
          <w:rFonts w:ascii="宋体"/>
        </w:rPr>
        <w:t>ARM</w:t>
      </w:r>
      <w:r>
        <w:rPr>
          <w:rFonts w:eastAsia="宋体"/>
          <w:lang w:val="zh-TW" w:eastAsia="zh-TW"/>
        </w:rPr>
        <w:t>的栈是满递减（</w:t>
      </w:r>
      <w:r>
        <w:rPr>
          <w:rFonts w:ascii="宋体"/>
        </w:rPr>
        <w:t>Full Descending</w:t>
      </w:r>
      <w:r>
        <w:rPr>
          <w:rFonts w:eastAsia="宋体"/>
          <w:lang w:val="zh-TW" w:eastAsia="zh-TW"/>
        </w:rPr>
        <w:t>）的，向下增长，也就是开口朝下，新的变量被存放到栈底的位置；越靠近栈底，内存地址越小，如图</w:t>
      </w:r>
      <w:r>
        <w:rPr>
          <w:rFonts w:ascii="宋体"/>
        </w:rPr>
        <w:t>6-1</w:t>
      </w:r>
      <w:r>
        <w:rPr>
          <w:rFonts w:eastAsia="宋体"/>
          <w:lang w:val="zh-TW" w:eastAsia="zh-TW"/>
        </w:rPr>
        <w:t>所示。</w:t>
      </w:r>
    </w:p>
    <w:p w14:paraId="3911E871" w14:textId="77777777" w:rsidR="00C13018" w:rsidRDefault="00E910D2">
      <w:pPr>
        <w:rPr>
          <w:rFonts w:hint="default"/>
        </w:rPr>
      </w:pPr>
      <w:r>
        <w:rPr>
          <w:rFonts w:ascii="Times New Roman" w:eastAsia="Arial Unicode MS"/>
        </w:rPr>
        <w:t xml:space="preserve">In fact, stack is in memory as well. But it works like a stack, i.e. follows the </w:t>
      </w:r>
      <w:r>
        <w:rPr>
          <w:rFonts w:eastAsia="Arial Unicode MS" w:hAnsi="Times New Roman" w:hint="default"/>
        </w:rPr>
        <w:t>“</w:t>
      </w:r>
      <w:r>
        <w:rPr>
          <w:rFonts w:ascii="Times New Roman" w:eastAsia="Arial Unicode MS"/>
        </w:rPr>
        <w:t>first in last out</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rule. The stack of ARM is full descending, meaning that the stack grows towards lower address, the latest </w:t>
      </w:r>
      <w:r>
        <w:rPr>
          <w:rFonts w:ascii="Times New Roman" w:eastAsia="Arial Unicode MS"/>
        </w:rPr>
        <w:lastRenderedPageBreak/>
        <w:t>object is placed at the bottom, which is at the lowest address, as shown in the figure 6-1.</w:t>
      </w:r>
    </w:p>
    <w:p w14:paraId="7F0F019A" w14:textId="77777777" w:rsidR="00C13018" w:rsidRDefault="00E910D2">
      <w:pPr>
        <w:keepNext/>
        <w:ind w:firstLine="0"/>
        <w:jc w:val="center"/>
        <w:rPr>
          <w:rFonts w:hint="default"/>
        </w:rPr>
      </w:pPr>
      <w:r>
        <w:rPr>
          <w:noProof/>
        </w:rPr>
        <w:drawing>
          <wp:inline distT="0" distB="0" distL="0" distR="0" wp14:anchorId="7BB206EB" wp14:editId="77C06233">
            <wp:extent cx="2077593" cy="359803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6-1.png"/>
                    <pic:cNvPicPr/>
                  </pic:nvPicPr>
                  <pic:blipFill>
                    <a:blip r:embed="rId8">
                      <a:extLst/>
                    </a:blip>
                    <a:stretch>
                      <a:fillRect/>
                    </a:stretch>
                  </pic:blipFill>
                  <pic:spPr>
                    <a:xfrm>
                      <a:off x="0" y="0"/>
                      <a:ext cx="2077593" cy="3598037"/>
                    </a:xfrm>
                    <a:prstGeom prst="rect">
                      <a:avLst/>
                    </a:prstGeom>
                    <a:ln w="12700" cap="flat">
                      <a:noFill/>
                      <a:miter lim="400000"/>
                    </a:ln>
                    <a:effectLst/>
                  </pic:spPr>
                </pic:pic>
              </a:graphicData>
            </a:graphic>
          </wp:inline>
        </w:drawing>
      </w:r>
    </w:p>
    <w:p w14:paraId="7DBD66E1"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6- 1 ARM</w:t>
      </w:r>
      <w:r>
        <w:rPr>
          <w:rFonts w:eastAsia="宋体"/>
          <w:lang w:val="zh-TW" w:eastAsia="zh-TW"/>
        </w:rPr>
        <w:t>的栈</w:t>
      </w:r>
    </w:p>
    <w:p w14:paraId="6620C258" w14:textId="77777777" w:rsidR="00C13018" w:rsidRDefault="00E910D2">
      <w:pPr>
        <w:jc w:val="center"/>
        <w:rPr>
          <w:rFonts w:hint="default"/>
        </w:rPr>
      </w:pPr>
      <w:r>
        <w:rPr>
          <w:rFonts w:ascii="Times New Roman"/>
        </w:rPr>
        <w:t xml:space="preserve">Figure 6-1 </w:t>
      </w:r>
      <w:proofErr w:type="gramStart"/>
      <w:r>
        <w:rPr>
          <w:rFonts w:ascii="Times New Roman"/>
        </w:rPr>
        <w:t>The</w:t>
      </w:r>
      <w:proofErr w:type="gramEnd"/>
      <w:r>
        <w:rPr>
          <w:rFonts w:ascii="Times New Roman"/>
        </w:rPr>
        <w:t xml:space="preserve"> stack of ARM</w:t>
      </w:r>
    </w:p>
    <w:p w14:paraId="11CC8682" w14:textId="77777777" w:rsidR="00C13018" w:rsidRDefault="00E910D2">
      <w:pPr>
        <w:rPr>
          <w:rFonts w:ascii="宋体" w:eastAsia="宋体" w:hAnsi="宋体" w:cs="宋体" w:hint="default"/>
        </w:rPr>
      </w:pPr>
      <w:r>
        <w:rPr>
          <w:rFonts w:eastAsia="宋体"/>
          <w:lang w:val="zh-TW" w:eastAsia="zh-TW"/>
        </w:rPr>
        <w:t>一个名为</w:t>
      </w:r>
      <w:r>
        <w:rPr>
          <w:rFonts w:hAnsi="宋体" w:hint="default"/>
        </w:rPr>
        <w:t>“</w:t>
      </w:r>
      <w:r>
        <w:rPr>
          <w:rFonts w:ascii="宋体"/>
        </w:rPr>
        <w:t>stack pointer</w:t>
      </w:r>
      <w:r>
        <w:rPr>
          <w:rFonts w:hAnsi="宋体" w:hint="default"/>
        </w:rPr>
        <w:t>”</w:t>
      </w:r>
      <w:r>
        <w:rPr>
          <w:rFonts w:eastAsia="宋体"/>
          <w:lang w:val="zh-TW" w:eastAsia="zh-TW"/>
        </w:rPr>
        <w:t>（简称</w:t>
      </w:r>
      <w:r>
        <w:rPr>
          <w:rFonts w:ascii="宋体"/>
        </w:rPr>
        <w:t>SP</w:t>
      </w:r>
      <w:r>
        <w:rPr>
          <w:rFonts w:eastAsia="宋体"/>
          <w:lang w:val="zh-TW" w:eastAsia="zh-TW"/>
        </w:rPr>
        <w:t>）的寄存器保存栈的栈底地址，称为栈地址；我们可以把一个变量给入（</w:t>
      </w:r>
      <w:r>
        <w:rPr>
          <w:rFonts w:ascii="宋体"/>
        </w:rPr>
        <w:t>push</w:t>
      </w:r>
      <w:r>
        <w:rPr>
          <w:rFonts w:eastAsia="宋体"/>
          <w:lang w:val="zh-TW" w:eastAsia="zh-TW"/>
        </w:rPr>
        <w:t>）栈以保存它的值，也可以让它出（</w:t>
      </w:r>
      <w:r>
        <w:rPr>
          <w:rFonts w:ascii="宋体"/>
        </w:rPr>
        <w:t>pop</w:t>
      </w:r>
      <w:r>
        <w:rPr>
          <w:rFonts w:eastAsia="宋体"/>
          <w:lang w:val="zh-TW" w:eastAsia="zh-TW"/>
        </w:rPr>
        <w:t>）栈，恢复变量的原始值。在实际操作中，栈地址会不断变化；但是在执行一块代码的前后，栈地址应该是不变的，不然程序就要出问题了。为什么？举例说明：</w:t>
      </w:r>
    </w:p>
    <w:p w14:paraId="6E50E936" w14:textId="77777777" w:rsidR="00C13018" w:rsidRDefault="00E910D2">
      <w:pPr>
        <w:rPr>
          <w:rFonts w:hint="default"/>
        </w:rPr>
      </w:pPr>
      <w:r>
        <w:rPr>
          <w:rFonts w:ascii="Times New Roman" w:eastAsia="Arial Unicode MS"/>
        </w:rPr>
        <w:t xml:space="preserve">A register, named </w:t>
      </w:r>
      <w:r>
        <w:rPr>
          <w:rFonts w:eastAsia="Arial Unicode MS" w:hAnsi="Times New Roman" w:hint="default"/>
        </w:rPr>
        <w:t>“</w:t>
      </w:r>
      <w:r>
        <w:rPr>
          <w:rFonts w:ascii="Times New Roman" w:eastAsia="Arial Unicode MS"/>
        </w:rPr>
        <w:t>stack pointer</w:t>
      </w:r>
      <w:r>
        <w:rPr>
          <w:rFonts w:eastAsia="Arial Unicode MS" w:hAnsi="Times New Roman" w:hint="default"/>
        </w:rPr>
        <w:t>”</w:t>
      </w:r>
      <w:r>
        <w:rPr>
          <w:rFonts w:eastAsia="Arial Unicode MS" w:hAnsi="Times New Roman" w:hint="default"/>
        </w:rPr>
        <w:t xml:space="preserve"> </w:t>
      </w:r>
      <w:r>
        <w:rPr>
          <w:rFonts w:ascii="Times New Roman" w:eastAsia="Arial Unicode MS"/>
        </w:rPr>
        <w:t>(hereafter referred to as SP), holds the bottom address of stack, i.e. the stack address. We can push a register into stack to save its value, or pop a register out of stack to load its value. During process running, SP changes a lot, but before and after a block of code is executed, SP should stay the same, otherwise there will be a fatal problem. Why? Let</w:t>
      </w:r>
      <w:r>
        <w:rPr>
          <w:rFonts w:eastAsia="Arial Unicode MS" w:hAnsi="Times New Roman" w:hint="default"/>
        </w:rPr>
        <w:t>’</w:t>
      </w:r>
      <w:r>
        <w:rPr>
          <w:rFonts w:ascii="Times New Roman" w:eastAsia="Arial Unicode MS"/>
        </w:rPr>
        <w:t>s take an example:</w:t>
      </w:r>
    </w:p>
    <w:p w14:paraId="310FC17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static</w:t>
      </w:r>
      <w:proofErr w:type="gramEnd"/>
      <w:r>
        <w:t xml:space="preserve"> int global_var0;</w:t>
      </w:r>
    </w:p>
    <w:p w14:paraId="447DCE0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static</w:t>
      </w:r>
      <w:proofErr w:type="gramEnd"/>
      <w:r>
        <w:t xml:space="preserve"> int global_var1;</w:t>
      </w:r>
    </w:p>
    <w:p w14:paraId="29555CDA"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4AD7D22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hAnsi="Courier New"/>
        </w:rPr>
        <w:t>…</w:t>
      </w:r>
    </w:p>
    <w:p w14:paraId="54A66D39"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0FB906F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void</w:t>
      </w:r>
      <w:proofErr w:type="gramEnd"/>
      <w:r>
        <w:t xml:space="preserve"> foo(void)</w:t>
      </w:r>
    </w:p>
    <w:p w14:paraId="484DE53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w:t>
      </w:r>
    </w:p>
    <w:p w14:paraId="6F601A0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bar</w:t>
      </w:r>
      <w:proofErr w:type="gramEnd"/>
      <w:r>
        <w:t>();</w:t>
      </w:r>
    </w:p>
    <w:p w14:paraId="54D308E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other</w:t>
      </w:r>
      <w:proofErr w:type="gramEnd"/>
      <w:r>
        <w:t xml:space="preserve"> operations;</w:t>
      </w:r>
    </w:p>
    <w:p w14:paraId="3F08A2A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w:t>
      </w:r>
    </w:p>
    <w:p w14:paraId="49542D91" w14:textId="77777777" w:rsidR="00C13018" w:rsidRDefault="00E910D2">
      <w:pPr>
        <w:rPr>
          <w:rFonts w:ascii="宋体" w:eastAsia="宋体" w:hAnsi="宋体" w:cs="宋体" w:hint="default"/>
        </w:rPr>
      </w:pPr>
      <w:r>
        <w:rPr>
          <w:rFonts w:eastAsia="宋体"/>
          <w:lang w:val="zh-TW" w:eastAsia="zh-TW"/>
        </w:rPr>
        <w:t>在上面</w:t>
      </w:r>
      <w:r>
        <w:rPr>
          <w:rFonts w:ascii="宋体"/>
        </w:rPr>
        <w:t>4</w:t>
      </w:r>
      <w:r>
        <w:rPr>
          <w:rFonts w:eastAsia="宋体"/>
          <w:lang w:val="zh-TW" w:eastAsia="zh-TW"/>
        </w:rPr>
        <w:t>行代码中，假设函数</w:t>
      </w:r>
      <w:r>
        <w:rPr>
          <w:rFonts w:ascii="宋体"/>
        </w:rPr>
        <w:t>foo()</w:t>
      </w:r>
      <w:r>
        <w:rPr>
          <w:rFonts w:eastAsia="宋体"/>
          <w:lang w:val="zh-TW" w:eastAsia="zh-TW"/>
        </w:rPr>
        <w:t>用到了</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w:t>
      </w:r>
      <w:r>
        <w:rPr>
          <w:rFonts w:ascii="宋体"/>
        </w:rPr>
        <w:t>D</w:t>
      </w:r>
      <w:r>
        <w:rPr>
          <w:rFonts w:eastAsia="宋体"/>
          <w:lang w:val="zh-TW" w:eastAsia="zh-TW"/>
        </w:rPr>
        <w:t>四个寄存器；</w:t>
      </w:r>
      <w:r>
        <w:rPr>
          <w:rFonts w:ascii="宋体"/>
        </w:rPr>
        <w:t>foo()</w:t>
      </w:r>
      <w:r>
        <w:rPr>
          <w:rFonts w:eastAsia="宋体"/>
          <w:lang w:val="zh-TW" w:eastAsia="zh-TW"/>
        </w:rPr>
        <w:t>内部调用了</w:t>
      </w:r>
      <w:r>
        <w:rPr>
          <w:rFonts w:ascii="宋体"/>
        </w:rPr>
        <w:t>bar()</w:t>
      </w:r>
      <w:r>
        <w:rPr>
          <w:rFonts w:eastAsia="宋体"/>
          <w:lang w:val="zh-TW" w:eastAsia="zh-TW"/>
        </w:rPr>
        <w:t>，假设</w:t>
      </w:r>
      <w:r>
        <w:rPr>
          <w:rFonts w:ascii="宋体"/>
        </w:rPr>
        <w:t>bar()</w:t>
      </w:r>
      <w:r>
        <w:rPr>
          <w:rFonts w:eastAsia="宋体"/>
          <w:lang w:val="zh-TW" w:eastAsia="zh-TW"/>
        </w:rPr>
        <w:t>用到了</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三个寄存器。因为</w:t>
      </w:r>
      <w:r>
        <w:rPr>
          <w:rFonts w:ascii="宋体"/>
        </w:rPr>
        <w:t>2</w:t>
      </w:r>
      <w:r>
        <w:rPr>
          <w:rFonts w:eastAsia="宋体"/>
          <w:lang w:val="zh-TW" w:eastAsia="zh-TW"/>
        </w:rPr>
        <w:t>个不同的函数用到了</w:t>
      </w:r>
      <w:r>
        <w:rPr>
          <w:rFonts w:ascii="宋体"/>
        </w:rPr>
        <w:t>3</w:t>
      </w:r>
      <w:r>
        <w:rPr>
          <w:rFonts w:eastAsia="宋体"/>
          <w:lang w:val="zh-TW" w:eastAsia="zh-TW"/>
        </w:rPr>
        <w:t>个相同的寄存器，所以</w:t>
      </w:r>
      <w:r>
        <w:rPr>
          <w:rFonts w:ascii="宋体"/>
        </w:rPr>
        <w:t>bar()</w:t>
      </w:r>
      <w:r>
        <w:rPr>
          <w:rFonts w:eastAsia="宋体"/>
          <w:lang w:val="zh-TW" w:eastAsia="zh-TW"/>
        </w:rPr>
        <w:t>在开始执行前需要将</w:t>
      </w:r>
      <w:r>
        <w:rPr>
          <w:rFonts w:ascii="宋体"/>
        </w:rPr>
        <w:t>3</w:t>
      </w:r>
      <w:r>
        <w:rPr>
          <w:rFonts w:eastAsia="宋体"/>
          <w:lang w:val="zh-TW" w:eastAsia="zh-TW"/>
        </w:rPr>
        <w:t>个寄存器中原来的值入栈以保存其原始值，在结束执行前将它们出栈以恢复其原始值，保证</w:t>
      </w:r>
      <w:r>
        <w:rPr>
          <w:rFonts w:ascii="宋体"/>
        </w:rPr>
        <w:t>foo()</w:t>
      </w:r>
      <w:r>
        <w:rPr>
          <w:rFonts w:eastAsia="宋体"/>
          <w:lang w:val="zh-TW" w:eastAsia="zh-TW"/>
        </w:rPr>
        <w:t>能够正常执行。用伪汇编代码表示如下：</w:t>
      </w:r>
    </w:p>
    <w:p w14:paraId="3D64F229" w14:textId="77777777" w:rsidR="00C13018" w:rsidRDefault="00E910D2">
      <w:pPr>
        <w:rPr>
          <w:rFonts w:hint="default"/>
        </w:rPr>
      </w:pPr>
      <w:r>
        <w:rPr>
          <w:rFonts w:ascii="Times New Roman" w:eastAsia="Arial Unicode MS"/>
        </w:rPr>
        <w:lastRenderedPageBreak/>
        <w:t xml:space="preserve">In the above code snippet, suppose that </w:t>
      </w:r>
      <w:proofErr w:type="gramStart"/>
      <w:r>
        <w:rPr>
          <w:rFonts w:ascii="Times New Roman" w:eastAsia="Arial Unicode MS"/>
        </w:rPr>
        <w:t>foo(</w:t>
      </w:r>
      <w:proofErr w:type="gramEnd"/>
      <w:r>
        <w:rPr>
          <w:rFonts w:ascii="Times New Roman" w:eastAsia="Arial Unicode MS"/>
        </w:rPr>
        <w:t xml:space="preserve">) uses registers A, B, C, and D; foo() calls bar(), and suppose that bar() uses registers A, B, and C. Because registers A, B and C are overlapped in </w:t>
      </w:r>
      <w:proofErr w:type="gramStart"/>
      <w:r>
        <w:rPr>
          <w:rFonts w:ascii="Times New Roman" w:eastAsia="Arial Unicode MS"/>
        </w:rPr>
        <w:t>foo(</w:t>
      </w:r>
      <w:proofErr w:type="gramEnd"/>
      <w:r>
        <w:rPr>
          <w:rFonts w:ascii="Times New Roman" w:eastAsia="Arial Unicode MS"/>
        </w:rPr>
        <w:t xml:space="preserve">) and bar(), bar() need to save values of A, B, and C into stack before it starts execution. Also, it needs to restore these 3 registers from stack before it ends execution, to make sure </w:t>
      </w:r>
      <w:proofErr w:type="gramStart"/>
      <w:r>
        <w:rPr>
          <w:rFonts w:ascii="Times New Roman" w:eastAsia="Arial Unicode MS"/>
        </w:rPr>
        <w:t>foo(</w:t>
      </w:r>
      <w:proofErr w:type="gramEnd"/>
      <w:r>
        <w:rPr>
          <w:rFonts w:ascii="Times New Roman" w:eastAsia="Arial Unicode MS"/>
        </w:rPr>
        <w:t>) can work correctly. Let</w:t>
      </w:r>
      <w:r>
        <w:rPr>
          <w:rFonts w:eastAsia="Arial Unicode MS" w:hAnsi="Times New Roman" w:hint="default"/>
        </w:rPr>
        <w:t>’</w:t>
      </w:r>
      <w:r>
        <w:rPr>
          <w:rFonts w:ascii="Times New Roman" w:eastAsia="Arial Unicode MS"/>
        </w:rPr>
        <w:t>s look at some pseudo code:</w:t>
      </w:r>
    </w:p>
    <w:p w14:paraId="64AAEA9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 foo() function</w:t>
      </w:r>
      <w:r>
        <w:rPr>
          <w:rFonts w:eastAsia="KaiTi" w:hint="eastAsia"/>
          <w:lang w:val="zh-TW" w:eastAsia="zh-TW"/>
        </w:rPr>
        <w:t>函数</w:t>
      </w:r>
    </w:p>
    <w:p w14:paraId="0BF722B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22FC6BC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r>
        <w:rPr>
          <w:rFonts w:eastAsia="KaiTi" w:hint="eastAsia"/>
          <w:lang w:val="zh-TW" w:eastAsia="zh-TW"/>
        </w:rPr>
        <w:t>将</w:t>
      </w:r>
      <w:r>
        <w:t>A</w:t>
      </w:r>
      <w:r>
        <w:rPr>
          <w:rFonts w:eastAsia="KaiTi" w:hint="eastAsia"/>
          <w:lang w:val="zh-TW" w:eastAsia="zh-TW"/>
        </w:rPr>
        <w:t>、</w:t>
      </w:r>
      <w:r>
        <w:t>B</w:t>
      </w:r>
      <w:r>
        <w:rPr>
          <w:rFonts w:eastAsia="KaiTi" w:hint="eastAsia"/>
          <w:lang w:val="zh-TW" w:eastAsia="zh-TW"/>
        </w:rPr>
        <w:t>、</w:t>
      </w:r>
      <w:r>
        <w:t>C</w:t>
      </w:r>
      <w:r>
        <w:rPr>
          <w:rFonts w:eastAsia="KaiTi" w:hint="eastAsia"/>
          <w:lang w:val="zh-TW" w:eastAsia="zh-TW"/>
        </w:rPr>
        <w:t>、</w:t>
      </w:r>
      <w:r>
        <w:t>D</w:t>
      </w:r>
      <w:r>
        <w:rPr>
          <w:rFonts w:eastAsia="KaiTi" w:hint="eastAsia"/>
          <w:lang w:val="zh-TW" w:eastAsia="zh-TW"/>
        </w:rPr>
        <w:t>入栈，保存它们的原始值</w:t>
      </w:r>
      <w:r>
        <w:t xml:space="preserve">  </w:t>
      </w:r>
    </w:p>
    <w:p w14:paraId="48BE7C5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//push A</w:t>
      </w:r>
      <w:r>
        <w:rPr>
          <w:rFonts w:eastAsia="KaiTi" w:hint="eastAsia"/>
          <w:lang w:val="zh-TW" w:eastAsia="zh-TW"/>
        </w:rPr>
        <w:t>、</w:t>
      </w:r>
      <w:r>
        <w:t>B</w:t>
      </w:r>
      <w:r>
        <w:rPr>
          <w:rFonts w:eastAsia="KaiTi" w:hint="eastAsia"/>
          <w:lang w:val="zh-TW" w:eastAsia="zh-TW"/>
        </w:rPr>
        <w:t>、</w:t>
      </w:r>
      <w:r>
        <w:t>C</w:t>
      </w:r>
      <w:r>
        <w:rPr>
          <w:rFonts w:eastAsia="KaiTi" w:hint="eastAsia"/>
          <w:lang w:val="zh-TW" w:eastAsia="zh-TW"/>
        </w:rPr>
        <w:t>、</w:t>
      </w:r>
      <w:r>
        <w:t>D, store their values</w:t>
      </w:r>
    </w:p>
    <w:p w14:paraId="4EB4FC6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ascii="KaiTi" w:eastAsia="KaiTi" w:hAnsi="KaiTi" w:cs="KaiTi"/>
          <w:lang w:val="zh-TW" w:eastAsia="zh-TW"/>
        </w:rPr>
        <w:tab/>
        <w:t>入栈</w:t>
      </w:r>
      <w:r>
        <w:t xml:space="preserve">    {A, B, C, D}  </w:t>
      </w:r>
    </w:p>
    <w:p w14:paraId="104403B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
    <w:p w14:paraId="1C4F467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r>
        <w:rPr>
          <w:rFonts w:eastAsia="KaiTi" w:hint="eastAsia"/>
          <w:lang w:val="zh-TW" w:eastAsia="zh-TW"/>
        </w:rPr>
        <w:t>使用</w:t>
      </w:r>
      <w:r>
        <w:t xml:space="preserve">A ~ D </w:t>
      </w:r>
    </w:p>
    <w:p w14:paraId="284F2BE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A, #1        // A = 1  </w:t>
      </w:r>
    </w:p>
    <w:p w14:paraId="0054339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B, #2        // B = 2  </w:t>
      </w:r>
    </w:p>
    <w:p w14:paraId="394C905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移动</w:t>
      </w:r>
      <w:r>
        <w:t xml:space="preserve">    C, #3        // </w:t>
      </w:r>
      <w:r>
        <w:rPr>
          <w:rFonts w:eastAsia="KaiTi" w:hint="eastAsia"/>
          <w:lang w:val="zh-TW" w:eastAsia="zh-TW"/>
        </w:rPr>
        <w:t>你猜猜这行是什么意思？</w:t>
      </w:r>
    </w:p>
    <w:p w14:paraId="494AE51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调用</w:t>
      </w:r>
      <w:r>
        <w:t xml:space="preserve">    bar   </w:t>
      </w:r>
    </w:p>
    <w:p w14:paraId="5943E9D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D, global_var0      </w:t>
      </w:r>
    </w:p>
    <w:p w14:paraId="1D6EBD5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global</w:t>
      </w:r>
      <w:proofErr w:type="gramEnd"/>
      <w:r>
        <w:t xml:space="preserve">_var1 = A + B + C + D  </w:t>
      </w:r>
    </w:p>
    <w:p w14:paraId="3C61889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相加</w:t>
      </w:r>
      <w:r>
        <w:t xml:space="preserve">    A, B        // A = A + B</w:t>
      </w:r>
      <w:r>
        <w:rPr>
          <w:rFonts w:eastAsia="KaiTi" w:hint="eastAsia"/>
          <w:lang w:val="zh-TW" w:eastAsia="zh-TW"/>
        </w:rPr>
        <w:t>，注意此处</w:t>
      </w:r>
      <w:r>
        <w:t>A</w:t>
      </w:r>
      <w:r>
        <w:rPr>
          <w:rFonts w:eastAsia="KaiTi" w:hint="eastAsia"/>
          <w:lang w:val="zh-TW" w:eastAsia="zh-TW"/>
        </w:rPr>
        <w:t>的值</w:t>
      </w:r>
    </w:p>
    <w:p w14:paraId="04C2039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相加</w:t>
      </w:r>
      <w:r>
        <w:t xml:space="preserve">    A, C        // A = A + C</w:t>
      </w:r>
      <w:r>
        <w:rPr>
          <w:rFonts w:eastAsia="KaiTi" w:hint="eastAsia"/>
          <w:lang w:val="zh-TW" w:eastAsia="zh-TW"/>
        </w:rPr>
        <w:t>，还要注意此处</w:t>
      </w:r>
      <w:r>
        <w:t>A</w:t>
      </w:r>
      <w:r>
        <w:rPr>
          <w:rFonts w:eastAsia="KaiTi" w:hint="eastAsia"/>
          <w:lang w:val="zh-TW" w:eastAsia="zh-TW"/>
        </w:rPr>
        <w:t>的值</w:t>
      </w:r>
    </w:p>
    <w:p w14:paraId="22107F9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相加</w:t>
      </w:r>
      <w:r>
        <w:t xml:space="preserve">    A, D        // </w:t>
      </w:r>
      <w:r>
        <w:rPr>
          <w:rFonts w:eastAsia="KaiTi" w:hint="eastAsia"/>
          <w:lang w:val="zh-TW" w:eastAsia="zh-TW"/>
        </w:rPr>
        <w:t>你再猜猜这行是什么意思？</w:t>
      </w:r>
    </w:p>
    <w:p w14:paraId="6DFA8AA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global_var1, A</w:t>
      </w:r>
    </w:p>
    <w:p w14:paraId="3FA5421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t>//</w:t>
      </w:r>
      <w:r>
        <w:rPr>
          <w:rFonts w:eastAsia="KaiTi" w:hint="eastAsia"/>
          <w:lang w:val="zh-TW" w:eastAsia="zh-TW"/>
        </w:rPr>
        <w:t xml:space="preserve"> </w:t>
      </w:r>
      <w:r>
        <w:rPr>
          <w:rFonts w:eastAsia="KaiTi" w:hint="eastAsia"/>
          <w:lang w:val="zh-TW" w:eastAsia="zh-TW"/>
        </w:rPr>
        <w:t>将</w:t>
      </w:r>
      <w:r>
        <w:t>A</w:t>
      </w:r>
      <w:r>
        <w:rPr>
          <w:rFonts w:eastAsia="KaiTi" w:hint="eastAsia"/>
          <w:lang w:val="zh-TW" w:eastAsia="zh-TW"/>
        </w:rPr>
        <w:t>、</w:t>
      </w:r>
      <w:r>
        <w:t>B</w:t>
      </w:r>
      <w:r>
        <w:rPr>
          <w:rFonts w:eastAsia="KaiTi" w:hint="eastAsia"/>
          <w:lang w:val="zh-TW" w:eastAsia="zh-TW"/>
        </w:rPr>
        <w:t>、</w:t>
      </w:r>
      <w:r>
        <w:t>C</w:t>
      </w:r>
      <w:r>
        <w:rPr>
          <w:rFonts w:eastAsia="KaiTi" w:hint="eastAsia"/>
          <w:lang w:val="zh-TW" w:eastAsia="zh-TW"/>
        </w:rPr>
        <w:t>、</w:t>
      </w:r>
      <w:r>
        <w:t>D</w:t>
      </w:r>
      <w:r>
        <w:rPr>
          <w:rFonts w:eastAsia="KaiTi" w:hint="eastAsia"/>
          <w:lang w:val="zh-TW" w:eastAsia="zh-TW"/>
        </w:rPr>
        <w:t>出栈，恢复它们的原始值</w:t>
      </w:r>
    </w:p>
    <w:p w14:paraId="41E5531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出栈</w:t>
      </w:r>
      <w:r>
        <w:t xml:space="preserve">    {A-D}   </w:t>
      </w:r>
    </w:p>
    <w:p w14:paraId="15B1279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返回</w:t>
      </w:r>
      <w:r>
        <w:t xml:space="preserve">  </w:t>
      </w:r>
    </w:p>
    <w:p w14:paraId="4848B953"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8FA8D7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 bar()</w:t>
      </w:r>
      <w:r>
        <w:rPr>
          <w:rFonts w:eastAsia="KaiTi" w:hint="eastAsia"/>
          <w:lang w:val="zh-TW" w:eastAsia="zh-TW"/>
        </w:rPr>
        <w:t>函数</w:t>
      </w:r>
    </w:p>
    <w:p w14:paraId="2F116EF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bar</w:t>
      </w:r>
      <w:proofErr w:type="gramEnd"/>
      <w:r>
        <w:t xml:space="preserve">:     </w:t>
      </w:r>
    </w:p>
    <w:p w14:paraId="4ADB9D3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w:t>
      </w:r>
      <w:r>
        <w:rPr>
          <w:rFonts w:eastAsia="KaiTi" w:hint="eastAsia"/>
          <w:lang w:val="zh-TW" w:eastAsia="zh-TW"/>
        </w:rPr>
        <w:t xml:space="preserve"> </w:t>
      </w:r>
      <w:r>
        <w:rPr>
          <w:rFonts w:eastAsia="KaiTi" w:hint="eastAsia"/>
          <w:lang w:val="zh-TW" w:eastAsia="zh-TW"/>
        </w:rPr>
        <w:t>将</w:t>
      </w:r>
      <w:r>
        <w:t>A</w:t>
      </w:r>
      <w:r>
        <w:rPr>
          <w:rFonts w:eastAsia="KaiTi" w:hint="eastAsia"/>
          <w:lang w:val="zh-TW" w:eastAsia="zh-TW"/>
        </w:rPr>
        <w:t>、</w:t>
      </w:r>
      <w:r>
        <w:t>B</w:t>
      </w:r>
      <w:r>
        <w:rPr>
          <w:rFonts w:eastAsia="KaiTi" w:hint="eastAsia"/>
          <w:lang w:val="zh-TW" w:eastAsia="zh-TW"/>
        </w:rPr>
        <w:t>、</w:t>
      </w:r>
      <w:r>
        <w:t>C</w:t>
      </w:r>
      <w:r>
        <w:rPr>
          <w:rFonts w:eastAsia="KaiTi" w:hint="eastAsia"/>
          <w:lang w:val="zh-TW" w:eastAsia="zh-TW"/>
        </w:rPr>
        <w:t>入栈，保存它们的原始值</w:t>
      </w:r>
      <w:r>
        <w:t>A == 1</w:t>
      </w:r>
      <w:r>
        <w:rPr>
          <w:rFonts w:eastAsia="KaiTi" w:hint="eastAsia"/>
          <w:lang w:val="zh-TW" w:eastAsia="zh-TW"/>
        </w:rPr>
        <w:t>，</w:t>
      </w:r>
      <w:r>
        <w:t>B == 2</w:t>
      </w:r>
      <w:r>
        <w:rPr>
          <w:rFonts w:eastAsia="KaiTi" w:hint="eastAsia"/>
          <w:lang w:val="zh-TW" w:eastAsia="zh-TW"/>
        </w:rPr>
        <w:t>，</w:t>
      </w:r>
      <w:r>
        <w:t>C == 3</w:t>
      </w:r>
    </w:p>
    <w:p w14:paraId="662A9DB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入栈</w:t>
      </w:r>
      <w:r>
        <w:t xml:space="preserve">    {A-C}      </w:t>
      </w:r>
    </w:p>
    <w:p w14:paraId="0BF08C4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w:t>
      </w:r>
      <w:r>
        <w:rPr>
          <w:rFonts w:eastAsia="KaiTi" w:hint="eastAsia"/>
          <w:lang w:val="zh-TW" w:eastAsia="zh-TW"/>
        </w:rPr>
        <w:t xml:space="preserve"> </w:t>
      </w:r>
      <w:r>
        <w:rPr>
          <w:rFonts w:eastAsia="KaiTi" w:hint="eastAsia"/>
          <w:lang w:val="zh-TW" w:eastAsia="zh-TW"/>
        </w:rPr>
        <w:t>使用</w:t>
      </w:r>
      <w:r>
        <w:t xml:space="preserve">A ~ C   </w:t>
      </w:r>
    </w:p>
    <w:p w14:paraId="26427F1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移动</w:t>
      </w:r>
      <w:r>
        <w:t xml:space="preserve">     A, #2        // </w:t>
      </w:r>
      <w:r>
        <w:rPr>
          <w:rFonts w:eastAsia="KaiTi" w:hint="eastAsia"/>
          <w:lang w:val="zh-TW" w:eastAsia="zh-TW"/>
        </w:rPr>
        <w:t>还需要注释吗？</w:t>
      </w:r>
    </w:p>
    <w:p w14:paraId="6012ACD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B, #5</w:t>
      </w:r>
    </w:p>
    <w:p w14:paraId="477E586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C, A</w:t>
      </w:r>
    </w:p>
    <w:p w14:paraId="5512312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相加</w:t>
      </w:r>
      <w:r>
        <w:t xml:space="preserve">     C, B        // C = 7</w:t>
      </w:r>
    </w:p>
    <w:p w14:paraId="35F44E7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global</w:t>
      </w:r>
      <w:proofErr w:type="gramEnd"/>
      <w:r>
        <w:t xml:space="preserve">_var0 = A + B + C (== 2 * C)  </w:t>
      </w:r>
    </w:p>
    <w:p w14:paraId="7872953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相加</w:t>
      </w:r>
      <w:r>
        <w:t xml:space="preserve">     C, C</w:t>
      </w:r>
    </w:p>
    <w:p w14:paraId="5ED2B64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移动</w:t>
      </w:r>
      <w:r>
        <w:t xml:space="preserve">     global_var0, C        // A = 2</w:t>
      </w:r>
      <w:r>
        <w:rPr>
          <w:rFonts w:eastAsia="KaiTi" w:hint="eastAsia"/>
          <w:lang w:val="zh-TW" w:eastAsia="zh-TW"/>
        </w:rPr>
        <w:t>，</w:t>
      </w:r>
      <w:r>
        <w:t>B = 5</w:t>
      </w:r>
      <w:r>
        <w:rPr>
          <w:rFonts w:eastAsia="KaiTi" w:hint="eastAsia"/>
          <w:lang w:val="zh-TW" w:eastAsia="zh-TW"/>
        </w:rPr>
        <w:t>，</w:t>
      </w:r>
      <w:r>
        <w:t>C = 14</w:t>
      </w:r>
    </w:p>
    <w:p w14:paraId="54A8435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
    <w:p w14:paraId="562B861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t xml:space="preserve">// </w:t>
      </w:r>
      <w:r>
        <w:rPr>
          <w:rFonts w:eastAsia="KaiTi" w:hint="eastAsia"/>
          <w:lang w:val="zh-TW" w:eastAsia="zh-TW"/>
        </w:rPr>
        <w:t>现在你知道入栈和出栈的重要意义了吗？</w:t>
      </w:r>
    </w:p>
    <w:p w14:paraId="5EC4105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出栈</w:t>
      </w:r>
      <w:r>
        <w:t xml:space="preserve">     {A-C} </w:t>
      </w:r>
    </w:p>
    <w:p w14:paraId="22B4FB8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返回</w:t>
      </w:r>
    </w:p>
    <w:p w14:paraId="142357C5" w14:textId="77777777" w:rsidR="00C13018" w:rsidRDefault="00C13018">
      <w:pPr>
        <w:rPr>
          <w:rFonts w:ascii="宋体" w:eastAsia="宋体" w:hAnsi="宋体" w:cs="宋体" w:hint="default"/>
        </w:rPr>
      </w:pPr>
    </w:p>
    <w:p w14:paraId="2AEAEA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roofErr w:type="gramStart"/>
      <w:r>
        <w:t>foo</w:t>
      </w:r>
      <w:proofErr w:type="gramEnd"/>
      <w:r>
        <w:t>()</w:t>
      </w:r>
    </w:p>
    <w:p w14:paraId="1136B4B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7AC0A9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push</w:t>
      </w:r>
      <w:proofErr w:type="gramEnd"/>
      <w:r>
        <w:t xml:space="preserve"> A, B, C, D into stack, save their values</w:t>
      </w:r>
    </w:p>
    <w:p w14:paraId="4C3744D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push</w:t>
      </w:r>
      <w:proofErr w:type="gramEnd"/>
      <w:r>
        <w:t xml:space="preserve">    {A, B, C, D}  </w:t>
      </w:r>
    </w:p>
    <w:p w14:paraId="7F5912D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use</w:t>
      </w:r>
      <w:proofErr w:type="gramEnd"/>
      <w:r>
        <w:t xml:space="preserve"> A ~ D </w:t>
      </w:r>
    </w:p>
    <w:p w14:paraId="1733E1E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A, #1        // A = 1  </w:t>
      </w:r>
    </w:p>
    <w:p w14:paraId="3C6E05B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B, #2        // B = 2  </w:t>
      </w:r>
    </w:p>
    <w:p w14:paraId="63DD995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lastRenderedPageBreak/>
        <w:tab/>
      </w:r>
      <w:proofErr w:type="gramStart"/>
      <w:r>
        <w:t>move</w:t>
      </w:r>
      <w:proofErr w:type="gramEnd"/>
      <w:r>
        <w:t xml:space="preserve">    C, #3        // C = 3</w:t>
      </w:r>
    </w:p>
    <w:p w14:paraId="47516FD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call</w:t>
      </w:r>
      <w:proofErr w:type="gramEnd"/>
      <w:r>
        <w:t xml:space="preserve">    bar   </w:t>
      </w:r>
    </w:p>
    <w:p w14:paraId="1A3D140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D, global_var0      </w:t>
      </w:r>
    </w:p>
    <w:p w14:paraId="34371B5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global</w:t>
      </w:r>
      <w:proofErr w:type="gramEnd"/>
      <w:r>
        <w:t xml:space="preserve">_var1 = A + B + C + D  </w:t>
      </w:r>
    </w:p>
    <w:p w14:paraId="4121235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add     A, B        // A = A + B</w:t>
      </w:r>
      <w:r>
        <w:rPr>
          <w:rFonts w:eastAsia="KaiTi" w:hint="eastAsia"/>
          <w:lang w:val="zh-TW" w:eastAsia="zh-TW"/>
        </w:rPr>
        <w:t>，</w:t>
      </w:r>
      <w:r>
        <w:t>notice A</w:t>
      </w:r>
      <w:r>
        <w:rPr>
          <w:rFonts w:hAnsi="Courier New"/>
        </w:rPr>
        <w:t>’</w:t>
      </w:r>
      <w:r>
        <w:t>s value</w:t>
      </w:r>
    </w:p>
    <w:p w14:paraId="2F566E3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add     A, C        // A = A + C</w:t>
      </w:r>
      <w:r>
        <w:rPr>
          <w:rFonts w:eastAsia="KaiTi" w:hint="eastAsia"/>
          <w:lang w:val="zh-TW" w:eastAsia="zh-TW"/>
        </w:rPr>
        <w:t>，</w:t>
      </w:r>
      <w:r>
        <w:t>notice A</w:t>
      </w:r>
      <w:r>
        <w:rPr>
          <w:rFonts w:hAnsi="Courier New"/>
        </w:rPr>
        <w:t>’</w:t>
      </w:r>
      <w:r>
        <w:t>s value</w:t>
      </w:r>
    </w:p>
    <w:p w14:paraId="21CE2B9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add     A, D        // A = A + D</w:t>
      </w:r>
      <w:r>
        <w:rPr>
          <w:rFonts w:eastAsia="KaiTi" w:hint="eastAsia"/>
          <w:lang w:val="zh-TW" w:eastAsia="zh-TW"/>
        </w:rPr>
        <w:t>，</w:t>
      </w:r>
      <w:r>
        <w:t>notice A</w:t>
      </w:r>
      <w:r>
        <w:rPr>
          <w:rFonts w:hAnsi="Courier New"/>
        </w:rPr>
        <w:t>’</w:t>
      </w:r>
      <w:r>
        <w:t>s value</w:t>
      </w:r>
    </w:p>
    <w:p w14:paraId="7D6BE96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global_var1, A</w:t>
      </w:r>
    </w:p>
    <w:p w14:paraId="2FE5ACD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pop</w:t>
      </w:r>
      <w:proofErr w:type="gramEnd"/>
      <w:r>
        <w:t xml:space="preserve"> A, B, C, D out of stack, restore their values</w:t>
      </w:r>
    </w:p>
    <w:p w14:paraId="1924BCB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pop</w:t>
      </w:r>
      <w:proofErr w:type="gramEnd"/>
      <w:r>
        <w:t xml:space="preserve">    {A-D}   </w:t>
      </w:r>
    </w:p>
    <w:p w14:paraId="3167FDE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return</w:t>
      </w:r>
      <w:proofErr w:type="gramEnd"/>
      <w:r>
        <w:t xml:space="preserve">  </w:t>
      </w:r>
    </w:p>
    <w:p w14:paraId="7D83C5A7"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43428FD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roofErr w:type="gramStart"/>
      <w:r>
        <w:t>bar</w:t>
      </w:r>
      <w:proofErr w:type="gramEnd"/>
      <w:r>
        <w:t>()</w:t>
      </w:r>
    </w:p>
    <w:p w14:paraId="6B95858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bar</w:t>
      </w:r>
      <w:proofErr w:type="gramEnd"/>
      <w:r>
        <w:t xml:space="preserve">:     </w:t>
      </w:r>
    </w:p>
    <w:p w14:paraId="62302BA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push A</w:t>
      </w:r>
      <w:r>
        <w:rPr>
          <w:rFonts w:eastAsia="KaiTi" w:hint="eastAsia"/>
          <w:lang w:val="zh-TW" w:eastAsia="zh-TW"/>
        </w:rPr>
        <w:t>、</w:t>
      </w:r>
      <w:r>
        <w:t>B</w:t>
      </w:r>
      <w:r>
        <w:rPr>
          <w:rFonts w:eastAsia="KaiTi" w:hint="eastAsia"/>
          <w:lang w:val="zh-TW" w:eastAsia="zh-TW"/>
        </w:rPr>
        <w:t>、</w:t>
      </w:r>
      <w:r>
        <w:t>C into the stack, store their values</w:t>
      </w:r>
    </w:p>
    <w:p w14:paraId="6D07E56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push</w:t>
      </w:r>
      <w:proofErr w:type="gramEnd"/>
      <w:r>
        <w:t xml:space="preserve">    {A-C}      </w:t>
      </w:r>
    </w:p>
    <w:p w14:paraId="62F8C00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use</w:t>
      </w:r>
      <w:proofErr w:type="gramEnd"/>
      <w:r>
        <w:t xml:space="preserve"> A ~ C   </w:t>
      </w:r>
    </w:p>
    <w:p w14:paraId="7BEB2F6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A, #2        // Do you know what this instruction do?</w:t>
      </w:r>
    </w:p>
    <w:p w14:paraId="08861CA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B, #5</w:t>
      </w:r>
    </w:p>
    <w:p w14:paraId="1C05AF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move</w:t>
      </w:r>
      <w:proofErr w:type="gramEnd"/>
      <w:r>
        <w:t xml:space="preserve">     C, A</w:t>
      </w:r>
    </w:p>
    <w:p w14:paraId="212E494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add</w:t>
      </w:r>
      <w:proofErr w:type="gramEnd"/>
      <w:r>
        <w:t xml:space="preserve">      C, B        // C = 7</w:t>
      </w:r>
    </w:p>
    <w:p w14:paraId="07BD708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 </w:t>
      </w:r>
      <w:proofErr w:type="gramStart"/>
      <w:r>
        <w:t>global</w:t>
      </w:r>
      <w:proofErr w:type="gramEnd"/>
      <w:r>
        <w:t xml:space="preserve">_var0 = A + B + C (== 2 * C)  </w:t>
      </w:r>
    </w:p>
    <w:p w14:paraId="09928EB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add</w:t>
      </w:r>
      <w:proofErr w:type="gramEnd"/>
      <w:r>
        <w:t xml:space="preserve">      C, C</w:t>
      </w:r>
    </w:p>
    <w:p w14:paraId="5679A14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move     global_var0, C        // A = 2</w:t>
      </w:r>
      <w:r>
        <w:rPr>
          <w:rFonts w:eastAsia="KaiTi" w:hint="eastAsia"/>
          <w:lang w:val="zh-TW" w:eastAsia="zh-TW"/>
        </w:rPr>
        <w:t>，</w:t>
      </w:r>
      <w:r>
        <w:t>B = 5</w:t>
      </w:r>
      <w:r>
        <w:rPr>
          <w:rFonts w:eastAsia="KaiTi" w:hint="eastAsia"/>
          <w:lang w:val="zh-TW" w:eastAsia="zh-TW"/>
        </w:rPr>
        <w:t>，</w:t>
      </w:r>
      <w:r>
        <w:t>C = 14</w:t>
      </w:r>
    </w:p>
    <w:p w14:paraId="132CED5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
    <w:p w14:paraId="3D9B216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Do you get the meaning of push and pop now?</w:t>
      </w:r>
    </w:p>
    <w:p w14:paraId="035DB96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pop</w:t>
      </w:r>
      <w:proofErr w:type="gramEnd"/>
      <w:r>
        <w:t xml:space="preserve">     {A-C} </w:t>
      </w:r>
    </w:p>
    <w:p w14:paraId="3D9F3CE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return</w:t>
      </w:r>
      <w:proofErr w:type="gramEnd"/>
    </w:p>
    <w:p w14:paraId="20EF32A5" w14:textId="77777777" w:rsidR="00C13018" w:rsidRDefault="00E910D2">
      <w:pPr>
        <w:rPr>
          <w:rFonts w:ascii="宋体" w:eastAsia="宋体" w:hAnsi="宋体" w:cs="宋体" w:hint="default"/>
        </w:rPr>
      </w:pPr>
      <w:r>
        <w:rPr>
          <w:rFonts w:eastAsia="宋体"/>
          <w:lang w:val="zh-TW" w:eastAsia="zh-TW"/>
        </w:rPr>
        <w:t>简单解释一下这段伪代码：</w:t>
      </w:r>
      <w:r>
        <w:rPr>
          <w:rFonts w:ascii="宋体"/>
        </w:rPr>
        <w:t>foo()</w:t>
      </w:r>
      <w:r>
        <w:rPr>
          <w:rFonts w:eastAsia="宋体"/>
          <w:lang w:val="zh-TW" w:eastAsia="zh-TW"/>
        </w:rPr>
        <w:t>先将</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分别设置为</w:t>
      </w:r>
      <w:r>
        <w:rPr>
          <w:rFonts w:ascii="宋体"/>
        </w:rPr>
        <w:t>1</w:t>
      </w:r>
      <w:r>
        <w:rPr>
          <w:rFonts w:eastAsia="宋体"/>
          <w:lang w:val="zh-TW" w:eastAsia="zh-TW"/>
        </w:rPr>
        <w:t>、</w:t>
      </w:r>
      <w:r>
        <w:rPr>
          <w:rFonts w:ascii="宋体"/>
        </w:rPr>
        <w:t>2</w:t>
      </w:r>
      <w:r>
        <w:rPr>
          <w:rFonts w:eastAsia="宋体"/>
          <w:lang w:val="zh-TW" w:eastAsia="zh-TW"/>
        </w:rPr>
        <w:t>、</w:t>
      </w:r>
      <w:r>
        <w:rPr>
          <w:rFonts w:ascii="宋体"/>
        </w:rPr>
        <w:t>3</w:t>
      </w:r>
      <w:r>
        <w:rPr>
          <w:rFonts w:eastAsia="宋体"/>
          <w:lang w:val="zh-TW" w:eastAsia="zh-TW"/>
        </w:rPr>
        <w:t>，然后调用</w:t>
      </w:r>
      <w:r>
        <w:rPr>
          <w:rFonts w:ascii="宋体"/>
        </w:rPr>
        <w:t>bar()</w:t>
      </w:r>
      <w:r>
        <w:rPr>
          <w:rFonts w:eastAsia="宋体"/>
          <w:lang w:val="zh-TW" w:eastAsia="zh-TW"/>
        </w:rPr>
        <w:t>，</w:t>
      </w:r>
      <w:r>
        <w:rPr>
          <w:rFonts w:ascii="宋体"/>
        </w:rPr>
        <w:t>bar()</w:t>
      </w:r>
      <w:r>
        <w:rPr>
          <w:rFonts w:eastAsia="宋体"/>
          <w:lang w:val="zh-TW" w:eastAsia="zh-TW"/>
        </w:rPr>
        <w:t>改变了</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的值，并将全局变量</w:t>
      </w:r>
      <w:r>
        <w:rPr>
          <w:rFonts w:ascii="宋体"/>
        </w:rPr>
        <w:t>global_var0</w:t>
      </w:r>
      <w:r>
        <w:rPr>
          <w:rFonts w:eastAsia="宋体"/>
          <w:lang w:val="zh-TW" w:eastAsia="zh-TW"/>
        </w:rPr>
        <w:t>的值设置为</w:t>
      </w:r>
      <w:r>
        <w:rPr>
          <w:rFonts w:ascii="宋体"/>
        </w:rPr>
        <w:t>ABC</w:t>
      </w:r>
      <w:r>
        <w:rPr>
          <w:rFonts w:eastAsia="宋体"/>
          <w:lang w:val="zh-TW" w:eastAsia="zh-TW"/>
        </w:rPr>
        <w:t>三者之和。如果把此时的</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直接用于</w:t>
      </w:r>
      <w:r>
        <w:rPr>
          <w:rFonts w:ascii="宋体"/>
        </w:rPr>
        <w:t>foo()</w:t>
      </w:r>
      <w:r>
        <w:rPr>
          <w:rFonts w:eastAsia="宋体"/>
          <w:lang w:val="zh-TW" w:eastAsia="zh-TW"/>
        </w:rPr>
        <w:t>，计算出的另一个全局变量</w:t>
      </w:r>
      <w:r>
        <w:rPr>
          <w:rFonts w:ascii="宋体"/>
        </w:rPr>
        <w:t>global_var1</w:t>
      </w:r>
      <w:r>
        <w:rPr>
          <w:rFonts w:eastAsia="宋体"/>
          <w:lang w:val="zh-TW" w:eastAsia="zh-TW"/>
        </w:rPr>
        <w:t>的值就是错的，因此在</w:t>
      </w:r>
      <w:r>
        <w:rPr>
          <w:rFonts w:ascii="宋体"/>
        </w:rPr>
        <w:t>bar()</w:t>
      </w:r>
      <w:r>
        <w:rPr>
          <w:rFonts w:eastAsia="宋体"/>
          <w:lang w:val="zh-TW" w:eastAsia="zh-TW"/>
        </w:rPr>
        <w:t>执行前先要让</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入栈，保存它们的值，执行完成后再出栈，使得</w:t>
      </w:r>
      <w:r>
        <w:rPr>
          <w:rFonts w:ascii="宋体"/>
        </w:rPr>
        <w:t>foo()</w:t>
      </w:r>
      <w:r>
        <w:rPr>
          <w:rFonts w:eastAsia="宋体"/>
          <w:lang w:val="zh-TW" w:eastAsia="zh-TW"/>
        </w:rPr>
        <w:t>能够得到正确的</w:t>
      </w:r>
      <w:r>
        <w:rPr>
          <w:rFonts w:ascii="宋体"/>
        </w:rPr>
        <w:t>global_var1</w:t>
      </w:r>
      <w:r>
        <w:rPr>
          <w:rFonts w:eastAsia="宋体"/>
          <w:lang w:val="zh-TW" w:eastAsia="zh-TW"/>
        </w:rPr>
        <w:t>。注意一点，出于同样的目的，</w:t>
      </w:r>
      <w:r>
        <w:rPr>
          <w:rFonts w:ascii="宋体"/>
        </w:rPr>
        <w:t>foo()</w:t>
      </w:r>
      <w:r>
        <w:rPr>
          <w:rFonts w:eastAsia="宋体"/>
          <w:lang w:val="zh-TW" w:eastAsia="zh-TW"/>
        </w:rPr>
        <w:t>在执行前后也对</w:t>
      </w:r>
      <w:r>
        <w:rPr>
          <w:rFonts w:ascii="宋体"/>
        </w:rPr>
        <w:t>A</w:t>
      </w:r>
      <w:r>
        <w:rPr>
          <w:rFonts w:eastAsia="宋体"/>
          <w:lang w:val="zh-TW" w:eastAsia="zh-TW"/>
        </w:rPr>
        <w:t>、</w:t>
      </w:r>
      <w:r>
        <w:rPr>
          <w:rFonts w:ascii="宋体"/>
        </w:rPr>
        <w:t>B</w:t>
      </w:r>
      <w:r>
        <w:rPr>
          <w:rFonts w:eastAsia="宋体"/>
          <w:lang w:val="zh-TW" w:eastAsia="zh-TW"/>
        </w:rPr>
        <w:t>、</w:t>
      </w:r>
      <w:r>
        <w:rPr>
          <w:rFonts w:ascii="宋体"/>
        </w:rPr>
        <w:t>C</w:t>
      </w:r>
      <w:r>
        <w:rPr>
          <w:rFonts w:eastAsia="宋体"/>
          <w:lang w:val="zh-TW" w:eastAsia="zh-TW"/>
        </w:rPr>
        <w:t>、</w:t>
      </w:r>
      <w:r>
        <w:rPr>
          <w:rFonts w:ascii="宋体"/>
        </w:rPr>
        <w:t>D</w:t>
      </w:r>
      <w:r>
        <w:rPr>
          <w:rFonts w:eastAsia="宋体"/>
          <w:lang w:val="zh-TW" w:eastAsia="zh-TW"/>
        </w:rPr>
        <w:t>执行了入栈和出栈操作，所以</w:t>
      </w:r>
      <w:r>
        <w:rPr>
          <w:rFonts w:ascii="宋体"/>
        </w:rPr>
        <w:t>foo()</w:t>
      </w:r>
      <w:r>
        <w:rPr>
          <w:rFonts w:eastAsia="宋体"/>
          <w:lang w:val="zh-TW" w:eastAsia="zh-TW"/>
        </w:rPr>
        <w:t>的调用者也能够正常工作。</w:t>
      </w:r>
    </w:p>
    <w:p w14:paraId="1376B28B" w14:textId="77777777" w:rsidR="00C13018" w:rsidRDefault="00E910D2">
      <w:pPr>
        <w:rPr>
          <w:ins w:id="0" w:author="ninny snake" w:date="2014-12-25T09:47:00Z"/>
          <w:rFonts w:hint="default"/>
        </w:rPr>
      </w:pPr>
      <w:r>
        <w:rPr>
          <w:rFonts w:ascii="Times New Roman" w:eastAsia="Arial Unicode MS"/>
        </w:rPr>
        <w:t>Let</w:t>
      </w:r>
      <w:r>
        <w:rPr>
          <w:rFonts w:eastAsia="Arial Unicode MS" w:hAnsi="Times New Roman" w:hint="default"/>
        </w:rPr>
        <w:t>’</w:t>
      </w:r>
      <w:r>
        <w:rPr>
          <w:rFonts w:ascii="Times New Roman" w:eastAsia="Arial Unicode MS"/>
        </w:rPr>
        <w:t xml:space="preserve">s shortly explain this snippet of pseudo code: firstly, </w:t>
      </w:r>
      <w:proofErr w:type="gramStart"/>
      <w:r>
        <w:rPr>
          <w:rFonts w:ascii="Times New Roman" w:eastAsia="Arial Unicode MS"/>
        </w:rPr>
        <w:t>foo(</w:t>
      </w:r>
      <w:proofErr w:type="gramEnd"/>
      <w:r>
        <w:rPr>
          <w:rFonts w:ascii="Times New Roman" w:eastAsia="Arial Unicode MS"/>
        </w:rPr>
        <w:t xml:space="preserve">) sets registers A, B and C to 1, 2 and 3 respectively, then calls bar(), which changes values of A, B and C as well sets global_var0, a global variable, to the sum of registers ABC. If we directly use the current values of A, B and C to calculate the value of global_var1 for now, then the result would be wrong. So before executing </w:t>
      </w:r>
      <w:proofErr w:type="gramStart"/>
      <w:r>
        <w:rPr>
          <w:rFonts w:ascii="Times New Roman" w:eastAsia="Arial Unicode MS"/>
        </w:rPr>
        <w:t>bar(</w:t>
      </w:r>
      <w:proofErr w:type="gramEnd"/>
      <w:r>
        <w:rPr>
          <w:rFonts w:ascii="Times New Roman" w:eastAsia="Arial Unicode MS"/>
        </w:rPr>
        <w:t xml:space="preserve">),values of A, B and C should be pushed into stack first, and pop them out after the execution of bar() for restoration, then we can get a correct global_var1. Notice that, for the same reason, </w:t>
      </w:r>
      <w:proofErr w:type="gramStart"/>
      <w:r>
        <w:rPr>
          <w:rFonts w:ascii="Times New Roman" w:eastAsia="Arial Unicode MS"/>
        </w:rPr>
        <w:t>foo(</w:t>
      </w:r>
      <w:proofErr w:type="gramEnd"/>
      <w:r>
        <w:rPr>
          <w:rFonts w:ascii="Times New Roman" w:eastAsia="Arial Unicode MS"/>
        </w:rPr>
        <w:t>) has done the same operations on A, B, C and D, which saves its callers</w:t>
      </w:r>
      <w:r>
        <w:rPr>
          <w:rFonts w:eastAsia="Arial Unicode MS" w:hAnsi="Times New Roman" w:hint="default"/>
        </w:rPr>
        <w:t>’</w:t>
      </w:r>
      <w:r>
        <w:rPr>
          <w:rFonts w:eastAsia="Arial Unicode MS" w:hAnsi="Times New Roman" w:hint="default"/>
        </w:rPr>
        <w:t xml:space="preserve"> </w:t>
      </w:r>
      <w:r>
        <w:rPr>
          <w:rFonts w:ascii="Times New Roman" w:eastAsia="Arial Unicode MS"/>
        </w:rPr>
        <w:t>days.</w:t>
      </w:r>
    </w:p>
    <w:p w14:paraId="4BAC46BA" w14:textId="77777777" w:rsidR="00C13018" w:rsidRDefault="00E910D2" w:rsidP="00E910D2">
      <w:pPr>
        <w:pStyle w:val="3"/>
        <w:numPr>
          <w:ilvl w:val="0"/>
          <w:numId w:val="1"/>
        </w:numPr>
        <w:tabs>
          <w:tab w:val="num" w:pos="380"/>
        </w:tabs>
        <w:ind w:left="380" w:hanging="380"/>
        <w:rPr>
          <w:rFonts w:ascii="SimHei" w:eastAsia="SimHei" w:hAnsi="SimHei" w:cs="SimHei"/>
          <w:lang w:val="zh-TW" w:eastAsia="zh-TW"/>
        </w:rPr>
      </w:pPr>
      <w:ins w:id="1" w:author="ninny snake" w:date="2014-12-25T09:47:00Z">
        <w:r>
          <w:rPr>
            <w:rFonts w:eastAsia="SimHei" w:hint="eastAsia"/>
            <w:lang w:val="zh-TW" w:eastAsia="zh-TW"/>
          </w:rPr>
          <w:lastRenderedPageBreak/>
          <w:t>特殊用途的寄存器</w:t>
        </w:r>
      </w:ins>
    </w:p>
    <w:p w14:paraId="2B222B4F" w14:textId="77777777" w:rsidR="00C13018" w:rsidRDefault="00E910D2" w:rsidP="00E910D2">
      <w:pPr>
        <w:pStyle w:val="3"/>
        <w:numPr>
          <w:ilvl w:val="0"/>
          <w:numId w:val="1"/>
        </w:numPr>
        <w:tabs>
          <w:tab w:val="num" w:pos="380"/>
        </w:tabs>
        <w:ind w:left="380" w:hanging="380"/>
        <w:rPr>
          <w:ins w:id="2" w:author="ninny snake" w:date="2014-12-25T09:47:00Z"/>
        </w:rPr>
      </w:pPr>
      <w:r>
        <w:t>Preserved registers</w:t>
      </w:r>
    </w:p>
    <w:p w14:paraId="58E43217" w14:textId="77777777" w:rsidR="00C13018" w:rsidRDefault="00E910D2">
      <w:pPr>
        <w:rPr>
          <w:rFonts w:ascii="宋体" w:eastAsia="宋体" w:hAnsi="宋体" w:cs="宋体" w:hint="default"/>
          <w:lang w:val="zh-TW" w:eastAsia="zh-TW"/>
        </w:rPr>
      </w:pPr>
      <w:ins w:id="3" w:author="ninny snake" w:date="2014-12-25T09:47:00Z">
        <w:r>
          <w:rPr>
            <w:rFonts w:ascii="Times New Roman" w:eastAsia="Arial Unicode MS"/>
          </w:rPr>
          <w:t>ARM</w:t>
        </w:r>
        <w:r>
          <w:rPr>
            <w:rFonts w:eastAsia="宋体"/>
            <w:lang w:val="zh-TW" w:eastAsia="zh-TW"/>
          </w:rPr>
          <w:t>处理器中的部分寄存器有特殊用途，如下所示：</w:t>
        </w:r>
      </w:ins>
    </w:p>
    <w:p w14:paraId="456285A1" w14:textId="77777777" w:rsidR="00C13018" w:rsidRDefault="00E910D2">
      <w:pPr>
        <w:rPr>
          <w:ins w:id="4" w:author="ninny snake" w:date="2014-12-25T09:47:00Z"/>
          <w:rFonts w:hint="default"/>
        </w:rPr>
      </w:pPr>
      <w:r>
        <w:rPr>
          <w:rFonts w:ascii="Times New Roman" w:eastAsia="Arial Unicode MS"/>
        </w:rPr>
        <w:t>Some registers in ARM processors must preserve their values after a function call, as shown below:</w:t>
      </w:r>
    </w:p>
    <w:p w14:paraId="6FAD533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5" w:author="ninny snake" w:date="2014-12-25T09:47:00Z"/>
        </w:rPr>
      </w:pPr>
      <w:ins w:id="6" w:author="ninny snake" w:date="2014-12-25T09:47:00Z">
        <w:r>
          <w:t>R0-R3</w:t>
        </w:r>
        <w:r>
          <w:tab/>
        </w:r>
        <w:r>
          <w:tab/>
        </w:r>
        <w:r>
          <w:rPr>
            <w:rFonts w:eastAsia="KaiTi" w:hint="eastAsia"/>
            <w:lang w:val="zh-TW" w:eastAsia="zh-TW"/>
          </w:rPr>
          <w:t>传递参数与返回值</w:t>
        </w:r>
      </w:ins>
    </w:p>
    <w:p w14:paraId="675D799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7" w:author="ninny snake" w:date="2014-12-25T09:47:00Z"/>
        </w:rPr>
      </w:pPr>
      <w:ins w:id="8" w:author="ninny snake" w:date="2014-12-25T09:47:00Z">
        <w:r>
          <w:t>R7</w:t>
        </w:r>
        <w:r>
          <w:tab/>
        </w:r>
        <w:r>
          <w:tab/>
        </w:r>
        <w:r>
          <w:tab/>
        </w:r>
        <w:r>
          <w:rPr>
            <w:rFonts w:eastAsia="KaiTi" w:hint="eastAsia"/>
            <w:lang w:val="zh-TW" w:eastAsia="zh-TW"/>
          </w:rPr>
          <w:t>帧指针，指向母函数与被调用子函数在栈中的交界</w:t>
        </w:r>
      </w:ins>
    </w:p>
    <w:p w14:paraId="080F246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9" w:author="ninny snake" w:date="2014-12-25T09:47:00Z"/>
        </w:rPr>
      </w:pPr>
      <w:ins w:id="10" w:author="ninny snake" w:date="2014-12-25T09:47:00Z">
        <w:r>
          <w:t>R9</w:t>
        </w:r>
        <w:r>
          <w:tab/>
        </w:r>
        <w:r>
          <w:tab/>
        </w:r>
        <w:r>
          <w:tab/>
        </w:r>
        <w:r>
          <w:rPr>
            <w:rFonts w:eastAsia="KaiTi" w:hint="eastAsia"/>
            <w:lang w:val="zh-TW" w:eastAsia="zh-TW"/>
          </w:rPr>
          <w:t>在</w:t>
        </w:r>
        <w:r>
          <w:t>iOS 3.0</w:t>
        </w:r>
        <w:r>
          <w:rPr>
            <w:rFonts w:eastAsia="KaiTi" w:hint="eastAsia"/>
            <w:lang w:val="zh-TW" w:eastAsia="zh-TW"/>
          </w:rPr>
          <w:t>以前被系统保留</w:t>
        </w:r>
      </w:ins>
    </w:p>
    <w:p w14:paraId="47F5196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11" w:author="ninny snake" w:date="2014-12-25T09:47:00Z"/>
        </w:rPr>
      </w:pPr>
      <w:ins w:id="12" w:author="ninny snake" w:date="2014-12-25T09:47:00Z">
        <w:r>
          <w:t>R12</w:t>
        </w:r>
        <w:r>
          <w:tab/>
        </w:r>
        <w:r>
          <w:tab/>
        </w:r>
        <w:r>
          <w:tab/>
        </w:r>
        <w:r>
          <w:rPr>
            <w:rFonts w:eastAsia="KaiTi" w:hint="eastAsia"/>
            <w:lang w:val="zh-TW" w:eastAsia="zh-TW"/>
          </w:rPr>
          <w:t>内部过程调用寄存器，</w:t>
        </w:r>
        <w:r>
          <w:t>dynamic linker</w:t>
        </w:r>
        <w:r>
          <w:rPr>
            <w:rFonts w:eastAsia="KaiTi" w:hint="eastAsia"/>
            <w:lang w:val="zh-TW" w:eastAsia="zh-TW"/>
          </w:rPr>
          <w:t>会用到它</w:t>
        </w:r>
      </w:ins>
    </w:p>
    <w:p w14:paraId="20DC59E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13" w:author="ninny snake" w:date="2014-12-25T09:47:00Z"/>
        </w:rPr>
      </w:pPr>
      <w:ins w:id="14" w:author="ninny snake" w:date="2014-12-25T09:47:00Z">
        <w:r>
          <w:t>R13</w:t>
        </w:r>
        <w:r>
          <w:tab/>
        </w:r>
        <w:r>
          <w:tab/>
        </w:r>
        <w:r>
          <w:tab/>
          <w:t>SP</w:t>
        </w:r>
        <w:r>
          <w:rPr>
            <w:rFonts w:eastAsia="KaiTi" w:hint="eastAsia"/>
            <w:lang w:val="zh-TW" w:eastAsia="zh-TW"/>
          </w:rPr>
          <w:t>寄存器</w:t>
        </w:r>
      </w:ins>
    </w:p>
    <w:p w14:paraId="4072232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15" w:author="ninny snake" w:date="2014-12-25T09:47:00Z"/>
        </w:rPr>
      </w:pPr>
      <w:ins w:id="16" w:author="ninny snake" w:date="2014-12-25T09:47:00Z">
        <w:r>
          <w:t>R14</w:t>
        </w:r>
        <w:r>
          <w:tab/>
        </w:r>
        <w:r>
          <w:tab/>
        </w:r>
        <w:r>
          <w:tab/>
          <w:t>LR</w:t>
        </w:r>
        <w:r>
          <w:rPr>
            <w:rFonts w:eastAsia="KaiTi" w:hint="eastAsia"/>
            <w:lang w:val="zh-TW" w:eastAsia="zh-TW"/>
          </w:rPr>
          <w:t>寄存器，保存</w:t>
        </w:r>
      </w:ins>
      <w:ins w:id="17" w:author="ninny snake" w:date="2014-12-25T09:48:00Z">
        <w:r>
          <w:rPr>
            <w:rFonts w:eastAsia="KaiTi" w:hint="eastAsia"/>
            <w:lang w:val="zh-TW" w:eastAsia="zh-TW"/>
          </w:rPr>
          <w:t>函数</w:t>
        </w:r>
      </w:ins>
      <w:ins w:id="18" w:author="ninny snake" w:date="2014-12-25T09:47:00Z">
        <w:r>
          <w:rPr>
            <w:rFonts w:eastAsia="KaiTi" w:hint="eastAsia"/>
            <w:lang w:val="zh-TW" w:eastAsia="zh-TW"/>
          </w:rPr>
          <w:t>返回地址</w:t>
        </w:r>
      </w:ins>
    </w:p>
    <w:p w14:paraId="75BB4B0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19" w:author="ninny snake" w:date="2014-12-25T09:47:00Z"/>
        </w:rPr>
      </w:pPr>
      <w:ins w:id="20" w:author="ninny snake" w:date="2014-12-25T09:47:00Z">
        <w:r>
          <w:t>R15</w:t>
        </w:r>
        <w:r>
          <w:tab/>
        </w:r>
        <w:r>
          <w:tab/>
        </w:r>
        <w:r>
          <w:tab/>
          <w:t>PC</w:t>
        </w:r>
        <w:r>
          <w:rPr>
            <w:rFonts w:eastAsia="KaiTi" w:hint="eastAsia"/>
            <w:lang w:val="zh-TW" w:eastAsia="zh-TW"/>
          </w:rPr>
          <w:t>寄存器</w:t>
        </w:r>
      </w:ins>
    </w:p>
    <w:p w14:paraId="2D3A7721" w14:textId="77777777" w:rsidR="00C13018" w:rsidRDefault="00C13018">
      <w:pPr>
        <w:rPr>
          <w:rFonts w:hint="default"/>
        </w:rPr>
      </w:pPr>
    </w:p>
    <w:p w14:paraId="36F9055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21" w:author="ninny snake" w:date="2014-12-25T09:47:00Z"/>
        </w:rPr>
      </w:pPr>
      <w:ins w:id="22" w:author="ninny snake" w:date="2014-12-25T09:47:00Z">
        <w:r>
          <w:t>R0-R3</w:t>
        </w:r>
        <w:r>
          <w:tab/>
        </w:r>
        <w:r>
          <w:tab/>
        </w:r>
      </w:ins>
      <w:r>
        <w:t>Passes arguments and return values</w:t>
      </w:r>
    </w:p>
    <w:p w14:paraId="0A4E474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2740" w:hanging="2320"/>
        <w:rPr>
          <w:ins w:id="23" w:author="ninny snake" w:date="2014-12-25T09:47:00Z"/>
        </w:rPr>
      </w:pPr>
      <w:ins w:id="24" w:author="ninny snake" w:date="2014-12-25T09:47:00Z">
        <w:r>
          <w:t>R7</w:t>
        </w:r>
        <w:r>
          <w:tab/>
        </w:r>
        <w:r>
          <w:tab/>
        </w:r>
        <w:r>
          <w:tab/>
        </w:r>
      </w:ins>
      <w:r>
        <w:t>Frame pointer, which pointsto the previously saved stack frame and the saved link register</w:t>
      </w:r>
    </w:p>
    <w:p w14:paraId="7811278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25" w:author="ninny snake" w:date="2014-12-25T09:47:00Z"/>
        </w:rPr>
      </w:pPr>
      <w:ins w:id="26" w:author="ninny snake" w:date="2014-12-25T09:47:00Z">
        <w:r>
          <w:t>R9</w:t>
        </w:r>
        <w:r>
          <w:tab/>
        </w:r>
        <w:r>
          <w:tab/>
        </w:r>
        <w:r>
          <w:tab/>
        </w:r>
      </w:ins>
      <w:r>
        <w:t>Reserved by system before iOS 3.0</w:t>
      </w:r>
    </w:p>
    <w:p w14:paraId="4525B9A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2740" w:hanging="2320"/>
        <w:rPr>
          <w:ins w:id="27" w:author="ninny snake" w:date="2014-12-25T09:47:00Z"/>
        </w:rPr>
      </w:pPr>
      <w:ins w:id="28" w:author="ninny snake" w:date="2014-12-25T09:47:00Z">
        <w:r>
          <w:t>R12</w:t>
        </w:r>
        <w:r>
          <w:tab/>
        </w:r>
        <w:r>
          <w:tab/>
        </w:r>
        <w:r>
          <w:tab/>
        </w:r>
      </w:ins>
      <w:r>
        <w:t>IP register</w:t>
      </w:r>
      <w:r>
        <w:rPr>
          <w:rFonts w:eastAsia="KaiTi" w:hint="eastAsia"/>
          <w:lang w:val="zh-TW" w:eastAsia="zh-TW"/>
        </w:rPr>
        <w:t>，</w:t>
      </w:r>
      <w:r>
        <w:t>used by dynamic linker</w:t>
      </w:r>
    </w:p>
    <w:p w14:paraId="53515A6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29" w:author="ninny snake" w:date="2014-12-25T09:47:00Z"/>
        </w:rPr>
      </w:pPr>
      <w:ins w:id="30" w:author="ninny snake" w:date="2014-12-25T09:47:00Z">
        <w:r>
          <w:t>R13</w:t>
        </w:r>
        <w:r>
          <w:tab/>
        </w:r>
        <w:r>
          <w:tab/>
        </w:r>
        <w:r>
          <w:tab/>
        </w:r>
      </w:ins>
      <w:r>
        <w:t>Stack Pointer, i.e. SP</w:t>
      </w:r>
    </w:p>
    <w:p w14:paraId="7305BD2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2740" w:hanging="2320"/>
        <w:rPr>
          <w:ins w:id="31" w:author="ninny snake" w:date="2014-12-25T09:47:00Z"/>
        </w:rPr>
      </w:pPr>
      <w:ins w:id="32" w:author="ninny snake" w:date="2014-12-25T09:47:00Z">
        <w:r>
          <w:t>R14</w:t>
        </w:r>
        <w:r>
          <w:tab/>
        </w:r>
        <w:r>
          <w:tab/>
        </w:r>
        <w:r>
          <w:tab/>
        </w:r>
      </w:ins>
      <w:r>
        <w:t>Link Register, i.e. LR, saves function return address</w:t>
      </w:r>
    </w:p>
    <w:p w14:paraId="3E35EFD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ins w:id="33" w:author="ninny snake" w:date="2014-12-25T09:47:00Z"/>
        </w:rPr>
      </w:pPr>
      <w:ins w:id="34" w:author="ninny snake" w:date="2014-12-25T09:47:00Z">
        <w:r>
          <w:t>R15</w:t>
        </w:r>
        <w:r>
          <w:tab/>
        </w:r>
        <w:r>
          <w:tab/>
        </w:r>
        <w:r>
          <w:tab/>
        </w:r>
      </w:ins>
      <w:r>
        <w:t>Program Counter, i.e. PC</w:t>
      </w:r>
    </w:p>
    <w:p w14:paraId="363FA669" w14:textId="77777777" w:rsidR="00C13018" w:rsidRDefault="00E910D2">
      <w:pPr>
        <w:rPr>
          <w:rFonts w:ascii="宋体" w:eastAsia="宋体" w:hAnsi="宋体" w:cs="宋体" w:hint="default"/>
          <w:lang w:val="zh-TW" w:eastAsia="zh-TW"/>
        </w:rPr>
      </w:pPr>
      <w:ins w:id="35" w:author="ninny snake" w:date="2014-12-25T09:47:00Z">
        <w:r>
          <w:rPr>
            <w:rFonts w:eastAsia="宋体"/>
            <w:lang w:val="zh-TW" w:eastAsia="zh-TW"/>
          </w:rPr>
          <w:t>因为现在还没有开始自己写汇编代码，所以对上述知识有简单了解就足够了。</w:t>
        </w:r>
      </w:ins>
    </w:p>
    <w:p w14:paraId="42DFDBAB" w14:textId="77777777" w:rsidR="00C13018" w:rsidRDefault="00E910D2">
      <w:pPr>
        <w:rPr>
          <w:ins w:id="36" w:author="ninny snake" w:date="2014-12-25T09:47:00Z"/>
          <w:rFonts w:hint="default"/>
        </w:rPr>
      </w:pPr>
      <w:r>
        <w:rPr>
          <w:rFonts w:ascii="Times New Roman" w:eastAsia="Arial Unicode MS"/>
        </w:rPr>
        <w:t>We</w:t>
      </w:r>
      <w:r>
        <w:rPr>
          <w:rFonts w:eastAsia="Arial Unicode MS" w:hAnsi="Times New Roman" w:hint="default"/>
        </w:rPr>
        <w:t>’</w:t>
      </w:r>
      <w:r>
        <w:rPr>
          <w:rFonts w:ascii="Times New Roman" w:eastAsia="Arial Unicode MS"/>
        </w:rPr>
        <w:t xml:space="preserve">re not writing ARM assembly yet, so treat the above </w:t>
      </w:r>
      <w:proofErr w:type="gramStart"/>
      <w:r>
        <w:rPr>
          <w:rFonts w:ascii="Times New Roman" w:eastAsia="Arial Unicode MS"/>
        </w:rPr>
        <w:t>table</w:t>
      </w:r>
      <w:proofErr w:type="gramEnd"/>
      <w:r>
        <w:rPr>
          <w:rFonts w:ascii="Times New Roman" w:eastAsia="Arial Unicode MS"/>
        </w:rPr>
        <w:t xml:space="preserve"> as a reference would be enough.</w:t>
      </w:r>
    </w:p>
    <w:p w14:paraId="20FAFA93" w14:textId="77777777" w:rsidR="00C13018" w:rsidRDefault="00E910D2" w:rsidP="00E910D2">
      <w:pPr>
        <w:pStyle w:val="3"/>
        <w:numPr>
          <w:ilvl w:val="0"/>
          <w:numId w:val="1"/>
        </w:numPr>
        <w:tabs>
          <w:tab w:val="num" w:pos="380"/>
        </w:tabs>
        <w:ind w:left="380" w:hanging="380"/>
        <w:rPr>
          <w:rFonts w:ascii="SimHei" w:eastAsia="SimHei" w:hAnsi="SimHei" w:cs="SimHei"/>
          <w:lang w:val="zh-TW" w:eastAsia="zh-TW"/>
        </w:rPr>
      </w:pPr>
      <w:r>
        <w:rPr>
          <w:rFonts w:eastAsia="SimHei" w:hint="eastAsia"/>
          <w:lang w:val="zh-TW" w:eastAsia="zh-TW"/>
        </w:rPr>
        <w:t>分支跳转与条件判断</w:t>
      </w:r>
    </w:p>
    <w:p w14:paraId="576BAFDE" w14:textId="77777777" w:rsidR="00C13018" w:rsidRDefault="00E910D2" w:rsidP="00E910D2">
      <w:pPr>
        <w:pStyle w:val="3"/>
        <w:numPr>
          <w:ilvl w:val="0"/>
          <w:numId w:val="1"/>
        </w:numPr>
        <w:tabs>
          <w:tab w:val="num" w:pos="380"/>
        </w:tabs>
        <w:ind w:left="380" w:hanging="380"/>
      </w:pPr>
      <w:r>
        <w:t>Branchs</w:t>
      </w:r>
    </w:p>
    <w:p w14:paraId="5946C904" w14:textId="77777777" w:rsidR="00C13018" w:rsidRDefault="00E910D2">
      <w:pPr>
        <w:rPr>
          <w:rFonts w:ascii="宋体" w:eastAsia="宋体" w:hAnsi="宋体" w:cs="宋体" w:hint="default"/>
          <w:lang w:val="zh-TW" w:eastAsia="zh-TW"/>
        </w:rPr>
      </w:pPr>
      <w:r>
        <w:rPr>
          <w:rFonts w:eastAsia="宋体"/>
          <w:lang w:val="zh-TW" w:eastAsia="zh-TW"/>
        </w:rPr>
        <w:t>处理器中名为</w:t>
      </w:r>
      <w:r>
        <w:rPr>
          <w:rFonts w:eastAsia="Arial Unicode MS" w:hAnsi="Times New Roman" w:hint="default"/>
        </w:rPr>
        <w:t>“</w:t>
      </w:r>
      <w:r>
        <w:rPr>
          <w:rFonts w:ascii="Times New Roman" w:eastAsia="Arial Unicode MS"/>
        </w:rPr>
        <w:t>program counter</w:t>
      </w:r>
      <w:r>
        <w:rPr>
          <w:rFonts w:eastAsia="Arial Unicode MS" w:hAnsi="Times New Roman" w:hint="default"/>
        </w:rPr>
        <w:t>”</w:t>
      </w:r>
      <w:r>
        <w:rPr>
          <w:rFonts w:eastAsia="宋体"/>
          <w:lang w:val="zh-TW" w:eastAsia="zh-TW"/>
        </w:rPr>
        <w:t>（简称</w:t>
      </w:r>
      <w:r>
        <w:rPr>
          <w:rFonts w:ascii="Times New Roman" w:eastAsia="Arial Unicode MS"/>
        </w:rPr>
        <w:t>PC</w:t>
      </w:r>
      <w:r>
        <w:rPr>
          <w:rFonts w:eastAsia="宋体"/>
          <w:lang w:val="zh-TW" w:eastAsia="zh-TW"/>
        </w:rPr>
        <w:t>）的寄存器用于存放下一条指令的地址。一般情况下，计算机一条接一条地顺序执行指令，处理器执行完一条指令后将</w:t>
      </w:r>
      <w:r>
        <w:rPr>
          <w:rFonts w:ascii="Times New Roman" w:eastAsia="Arial Unicode MS"/>
        </w:rPr>
        <w:t>PC</w:t>
      </w:r>
      <w:r>
        <w:rPr>
          <w:rFonts w:eastAsia="宋体"/>
          <w:lang w:val="zh-TW" w:eastAsia="zh-TW"/>
        </w:rPr>
        <w:t>加</w:t>
      </w:r>
      <w:r>
        <w:rPr>
          <w:rFonts w:ascii="Times New Roman" w:eastAsia="Arial Unicode MS"/>
        </w:rPr>
        <w:t>1</w:t>
      </w:r>
      <w:r>
        <w:rPr>
          <w:rFonts w:eastAsia="宋体"/>
          <w:lang w:val="zh-TW" w:eastAsia="zh-TW"/>
        </w:rPr>
        <w:t>，让它指向下一条指令，如图</w:t>
      </w:r>
      <w:r>
        <w:rPr>
          <w:rFonts w:ascii="Times New Roman" w:eastAsia="Arial Unicode MS"/>
        </w:rPr>
        <w:t>6-2</w:t>
      </w:r>
      <w:r>
        <w:rPr>
          <w:rFonts w:eastAsia="宋体"/>
          <w:lang w:val="zh-TW" w:eastAsia="zh-TW"/>
        </w:rPr>
        <w:t>所示。</w:t>
      </w:r>
    </w:p>
    <w:p w14:paraId="0B9A717A" w14:textId="77777777" w:rsidR="00C13018" w:rsidRDefault="00E910D2">
      <w:pPr>
        <w:rPr>
          <w:rFonts w:hint="default"/>
        </w:rPr>
      </w:pPr>
      <w:r>
        <w:rPr>
          <w:rFonts w:ascii="Times New Roman" w:eastAsia="Arial Unicode MS"/>
        </w:rPr>
        <w:t>A process saves the address of the next instruction in PC register. Usually, CPU will execute instructions in order. When it has done with one instruction, PC will increase 1 to point to the next instruction, as shown in figure 6-2.</w:t>
      </w:r>
    </w:p>
    <w:p w14:paraId="3F0012B0" w14:textId="77777777" w:rsidR="00C13018" w:rsidRDefault="00E910D2">
      <w:pPr>
        <w:keepNext/>
        <w:ind w:firstLine="0"/>
        <w:jc w:val="center"/>
        <w:rPr>
          <w:rFonts w:hint="default"/>
        </w:rPr>
      </w:pPr>
      <w:r>
        <w:rPr>
          <w:noProof/>
        </w:rPr>
        <w:lastRenderedPageBreak/>
        <w:drawing>
          <wp:inline distT="0" distB="0" distL="0" distR="0" wp14:anchorId="2A84300C" wp14:editId="2C33F708">
            <wp:extent cx="2077263" cy="359989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6-2.png"/>
                    <pic:cNvPicPr/>
                  </pic:nvPicPr>
                  <pic:blipFill>
                    <a:blip r:embed="rId9">
                      <a:extLst/>
                    </a:blip>
                    <a:stretch>
                      <a:fillRect/>
                    </a:stretch>
                  </pic:blipFill>
                  <pic:spPr>
                    <a:xfrm>
                      <a:off x="0" y="0"/>
                      <a:ext cx="2077263" cy="3599892"/>
                    </a:xfrm>
                    <a:prstGeom prst="rect">
                      <a:avLst/>
                    </a:prstGeom>
                    <a:ln w="12700" cap="flat">
                      <a:noFill/>
                      <a:miter lim="400000"/>
                    </a:ln>
                    <a:effectLst/>
                  </pic:spPr>
                </pic:pic>
              </a:graphicData>
            </a:graphic>
          </wp:inline>
        </w:drawing>
      </w:r>
    </w:p>
    <w:p w14:paraId="00D9BAB7"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6-2</w:t>
      </w:r>
      <w:r>
        <w:rPr>
          <w:rFonts w:eastAsia="宋体"/>
          <w:lang w:val="zh-TW" w:eastAsia="zh-TW"/>
        </w:rPr>
        <w:t xml:space="preserve"> </w:t>
      </w:r>
      <w:r>
        <w:rPr>
          <w:rFonts w:eastAsia="宋体"/>
          <w:lang w:val="zh-TW" w:eastAsia="zh-TW"/>
        </w:rPr>
        <w:t>顺序执行指令</w:t>
      </w:r>
    </w:p>
    <w:p w14:paraId="3BDCAA9D" w14:textId="77777777" w:rsidR="00C13018" w:rsidRDefault="00E910D2">
      <w:pPr>
        <w:jc w:val="center"/>
        <w:rPr>
          <w:rFonts w:hint="default"/>
        </w:rPr>
      </w:pPr>
      <w:r>
        <w:rPr>
          <w:rFonts w:ascii="Times New Roman"/>
        </w:rPr>
        <w:t>Figure 6-2 Execute instructions in order</w:t>
      </w:r>
    </w:p>
    <w:p w14:paraId="1B8A225A" w14:textId="77777777" w:rsidR="00C13018" w:rsidRDefault="00E910D2">
      <w:pPr>
        <w:rPr>
          <w:rFonts w:ascii="宋体" w:eastAsia="宋体" w:hAnsi="宋体" w:cs="宋体" w:hint="default"/>
          <w:lang w:val="zh-TW" w:eastAsia="zh-TW"/>
        </w:rPr>
      </w:pPr>
      <w:r>
        <w:rPr>
          <w:rFonts w:eastAsia="宋体"/>
          <w:lang w:val="zh-TW" w:eastAsia="zh-TW"/>
        </w:rPr>
        <w:t>处理器顺序执行指令</w:t>
      </w:r>
      <w:r>
        <w:rPr>
          <w:rFonts w:ascii="Times New Roman" w:eastAsia="Arial Unicode MS"/>
        </w:rPr>
        <w:t>1</w:t>
      </w:r>
      <w:r>
        <w:rPr>
          <w:rFonts w:eastAsia="宋体"/>
          <w:lang w:val="zh-TW" w:eastAsia="zh-TW"/>
        </w:rPr>
        <w:t>到指令</w:t>
      </w:r>
      <w:r>
        <w:rPr>
          <w:rFonts w:ascii="Times New Roman" w:eastAsia="Arial Unicode MS"/>
        </w:rPr>
        <w:t>5</w:t>
      </w:r>
      <w:r>
        <w:rPr>
          <w:rFonts w:eastAsia="宋体"/>
          <w:lang w:val="zh-TW" w:eastAsia="zh-TW"/>
        </w:rPr>
        <w:t>，稀松平常、沉闷无聊。但是如果把</w:t>
      </w:r>
      <w:r>
        <w:rPr>
          <w:rFonts w:ascii="Times New Roman" w:eastAsia="Arial Unicode MS"/>
        </w:rPr>
        <w:t>PC</w:t>
      </w:r>
      <w:r>
        <w:rPr>
          <w:rFonts w:eastAsia="宋体"/>
          <w:lang w:val="zh-TW" w:eastAsia="zh-TW"/>
        </w:rPr>
        <w:t>的值变一变，指令的执行顺序就完全不同了，如图</w:t>
      </w:r>
      <w:r>
        <w:rPr>
          <w:rFonts w:ascii="Times New Roman" w:eastAsia="Arial Unicode MS"/>
        </w:rPr>
        <w:t>6-3</w:t>
      </w:r>
      <w:r>
        <w:rPr>
          <w:rFonts w:eastAsia="宋体"/>
          <w:lang w:val="zh-TW" w:eastAsia="zh-TW"/>
        </w:rPr>
        <w:t>所示。</w:t>
      </w:r>
    </w:p>
    <w:p w14:paraId="1D54A96B" w14:textId="77777777" w:rsidR="00C13018" w:rsidRDefault="00E910D2">
      <w:pPr>
        <w:rPr>
          <w:rFonts w:hint="default"/>
        </w:rPr>
      </w:pPr>
      <w:r>
        <w:rPr>
          <w:rFonts w:ascii="Times New Roman" w:eastAsia="Arial Unicode MS"/>
        </w:rPr>
        <w:t>The processor will execute instructions from 1 to 5 in a plain and trivial way. However, if we change the value of PC, the execution order will be very different, as shown in figure 6-3.</w:t>
      </w:r>
    </w:p>
    <w:p w14:paraId="53F435BA" w14:textId="77777777" w:rsidR="00C13018" w:rsidRDefault="00E910D2">
      <w:pPr>
        <w:keepNext/>
        <w:ind w:firstLine="0"/>
        <w:jc w:val="center"/>
        <w:rPr>
          <w:rFonts w:hint="default"/>
        </w:rPr>
      </w:pPr>
      <w:r>
        <w:rPr>
          <w:noProof/>
        </w:rPr>
        <w:lastRenderedPageBreak/>
        <w:drawing>
          <wp:inline distT="0" distB="0" distL="0" distR="0" wp14:anchorId="6098A9FF" wp14:editId="5BBE8F66">
            <wp:extent cx="2186801" cy="359833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6-3.png"/>
                    <pic:cNvPicPr/>
                  </pic:nvPicPr>
                  <pic:blipFill>
                    <a:blip r:embed="rId10">
                      <a:extLst/>
                    </a:blip>
                    <a:stretch>
                      <a:fillRect/>
                    </a:stretch>
                  </pic:blipFill>
                  <pic:spPr>
                    <a:xfrm>
                      <a:off x="0" y="0"/>
                      <a:ext cx="2186801" cy="3598330"/>
                    </a:xfrm>
                    <a:prstGeom prst="rect">
                      <a:avLst/>
                    </a:prstGeom>
                    <a:ln w="12700" cap="flat">
                      <a:noFill/>
                      <a:miter lim="400000"/>
                    </a:ln>
                    <a:effectLst/>
                  </pic:spPr>
                </pic:pic>
              </a:graphicData>
            </a:graphic>
          </wp:inline>
        </w:drawing>
      </w:r>
    </w:p>
    <w:p w14:paraId="5ABE01D3"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6- 3</w:t>
      </w:r>
      <w:r>
        <w:rPr>
          <w:rFonts w:eastAsia="宋体"/>
          <w:lang w:val="zh-TW" w:eastAsia="zh-TW"/>
        </w:rPr>
        <w:t xml:space="preserve"> </w:t>
      </w:r>
      <w:r>
        <w:rPr>
          <w:rFonts w:eastAsia="宋体"/>
          <w:lang w:val="zh-TW" w:eastAsia="zh-TW"/>
        </w:rPr>
        <w:t>乱序执行指令</w:t>
      </w:r>
    </w:p>
    <w:p w14:paraId="4658F303" w14:textId="77777777" w:rsidR="00C13018" w:rsidRDefault="00E910D2">
      <w:pPr>
        <w:jc w:val="center"/>
        <w:rPr>
          <w:rFonts w:hint="default"/>
        </w:rPr>
      </w:pPr>
      <w:r>
        <w:rPr>
          <w:rFonts w:ascii="Times New Roman"/>
        </w:rPr>
        <w:t>Figure 6-3 Execute instructions out of order</w:t>
      </w:r>
    </w:p>
    <w:p w14:paraId="5D6FA17D" w14:textId="77777777" w:rsidR="00C13018" w:rsidRDefault="00E910D2">
      <w:pPr>
        <w:rPr>
          <w:rFonts w:ascii="宋体" w:eastAsia="宋体" w:hAnsi="宋体" w:cs="宋体" w:hint="default"/>
          <w:lang w:val="zh-TW" w:eastAsia="zh-TW"/>
        </w:rPr>
      </w:pPr>
      <w:r>
        <w:rPr>
          <w:rFonts w:eastAsia="宋体"/>
          <w:lang w:val="zh-TW" w:eastAsia="zh-TW"/>
        </w:rPr>
        <w:t>指令的执行顺序被打乱，变成指令</w:t>
      </w:r>
      <w:r>
        <w:rPr>
          <w:rFonts w:ascii="Times New Roman" w:eastAsia="Arial Unicode MS"/>
        </w:rPr>
        <w:t>1</w:t>
      </w:r>
      <w:r>
        <w:rPr>
          <w:rFonts w:eastAsia="宋体"/>
          <w:lang w:val="zh-TW" w:eastAsia="zh-TW"/>
        </w:rPr>
        <w:t>、指令</w:t>
      </w:r>
      <w:r>
        <w:rPr>
          <w:rFonts w:ascii="Times New Roman" w:eastAsia="Arial Unicode MS"/>
        </w:rPr>
        <w:t>5</w:t>
      </w:r>
      <w:r>
        <w:rPr>
          <w:rFonts w:eastAsia="宋体"/>
          <w:lang w:val="zh-TW" w:eastAsia="zh-TW"/>
        </w:rPr>
        <w:t>、指令</w:t>
      </w:r>
      <w:r>
        <w:rPr>
          <w:rFonts w:ascii="Times New Roman" w:eastAsia="Arial Unicode MS"/>
        </w:rPr>
        <w:t>4</w:t>
      </w:r>
      <w:r>
        <w:rPr>
          <w:rFonts w:eastAsia="宋体"/>
          <w:lang w:val="zh-TW" w:eastAsia="zh-TW"/>
        </w:rPr>
        <w:t>、指令</w:t>
      </w:r>
      <w:r>
        <w:rPr>
          <w:rFonts w:ascii="Times New Roman" w:eastAsia="Arial Unicode MS"/>
        </w:rPr>
        <w:t>2</w:t>
      </w:r>
      <w:r>
        <w:rPr>
          <w:rFonts w:eastAsia="宋体"/>
          <w:lang w:val="zh-TW" w:eastAsia="zh-TW"/>
        </w:rPr>
        <w:t>、指令</w:t>
      </w:r>
      <w:r>
        <w:rPr>
          <w:rFonts w:ascii="Times New Roman" w:eastAsia="Arial Unicode MS"/>
        </w:rPr>
        <w:t>3</w:t>
      </w:r>
      <w:r>
        <w:rPr>
          <w:rFonts w:eastAsia="宋体"/>
          <w:lang w:val="zh-TW" w:eastAsia="zh-TW"/>
        </w:rPr>
        <w:t>、指令</w:t>
      </w:r>
      <w:r>
        <w:rPr>
          <w:rFonts w:ascii="Times New Roman" w:eastAsia="Arial Unicode MS"/>
        </w:rPr>
        <w:t>6</w:t>
      </w:r>
      <w:r>
        <w:rPr>
          <w:rFonts w:eastAsia="宋体"/>
          <w:lang w:val="zh-TW" w:eastAsia="zh-TW"/>
        </w:rPr>
        <w:t>，光怪陆离、百花齐放。这种</w:t>
      </w:r>
      <w:r>
        <w:rPr>
          <w:rFonts w:eastAsia="Arial Unicode MS" w:hAnsi="Times New Roman" w:hint="default"/>
        </w:rPr>
        <w:t>“</w:t>
      </w:r>
      <w:r>
        <w:rPr>
          <w:rFonts w:eastAsia="宋体"/>
          <w:lang w:val="zh-TW" w:eastAsia="zh-TW"/>
        </w:rPr>
        <w:t>乱序</w:t>
      </w:r>
      <w:r>
        <w:rPr>
          <w:rFonts w:eastAsia="Arial Unicode MS" w:hAnsi="Times New Roman" w:hint="default"/>
        </w:rPr>
        <w:t>”</w:t>
      </w:r>
      <w:r>
        <w:rPr>
          <w:rFonts w:eastAsia="宋体"/>
          <w:lang w:val="zh-TW" w:eastAsia="zh-TW"/>
        </w:rPr>
        <w:t>的学名叫</w:t>
      </w:r>
      <w:r>
        <w:rPr>
          <w:rFonts w:eastAsia="Arial Unicode MS" w:hAnsi="Times New Roman" w:hint="default"/>
        </w:rPr>
        <w:t>“</w:t>
      </w:r>
      <w:r>
        <w:rPr>
          <w:rFonts w:eastAsia="宋体"/>
          <w:lang w:val="zh-TW" w:eastAsia="zh-TW"/>
        </w:rPr>
        <w:t>分支</w:t>
      </w:r>
      <w:r>
        <w:rPr>
          <w:rFonts w:eastAsia="Arial Unicode MS" w:hAnsi="Times New Roman" w:hint="default"/>
        </w:rPr>
        <w:t>”</w:t>
      </w:r>
      <w:r>
        <w:rPr>
          <w:rFonts w:eastAsia="宋体"/>
          <w:lang w:val="zh-TW" w:eastAsia="zh-TW"/>
        </w:rPr>
        <w:t>（</w:t>
      </w:r>
      <w:r>
        <w:rPr>
          <w:rFonts w:ascii="Times New Roman" w:eastAsia="Arial Unicode MS"/>
        </w:rPr>
        <w:t>branch</w:t>
      </w:r>
      <w:r>
        <w:rPr>
          <w:rFonts w:eastAsia="宋体"/>
          <w:lang w:val="zh-TW" w:eastAsia="zh-TW"/>
        </w:rPr>
        <w:t>），或</w:t>
      </w:r>
      <w:r>
        <w:rPr>
          <w:rFonts w:eastAsia="Arial Unicode MS" w:hAnsi="Times New Roman" w:hint="default"/>
        </w:rPr>
        <w:t>“</w:t>
      </w:r>
      <w:r>
        <w:rPr>
          <w:rFonts w:eastAsia="宋体"/>
          <w:lang w:val="zh-TW" w:eastAsia="zh-TW"/>
        </w:rPr>
        <w:t>跳转</w:t>
      </w:r>
      <w:r>
        <w:rPr>
          <w:rFonts w:eastAsia="Arial Unicode MS" w:hAnsi="Times New Roman" w:hint="default"/>
        </w:rPr>
        <w:t>”</w:t>
      </w:r>
      <w:r>
        <w:rPr>
          <w:rFonts w:eastAsia="宋体"/>
          <w:lang w:val="zh-TW" w:eastAsia="zh-TW"/>
        </w:rPr>
        <w:t>（</w:t>
      </w:r>
      <w:r>
        <w:rPr>
          <w:rFonts w:ascii="Times New Roman" w:eastAsia="Arial Unicode MS"/>
        </w:rPr>
        <w:t>jump</w:t>
      </w:r>
      <w:r>
        <w:rPr>
          <w:rFonts w:eastAsia="宋体"/>
          <w:lang w:val="zh-TW" w:eastAsia="zh-TW"/>
        </w:rPr>
        <w:t>），它使得循环和</w:t>
      </w:r>
      <w:r>
        <w:rPr>
          <w:rFonts w:ascii="Times New Roman" w:eastAsia="Arial Unicode MS"/>
        </w:rPr>
        <w:t>subroutine</w:t>
      </w:r>
      <w:r>
        <w:rPr>
          <w:rFonts w:eastAsia="宋体"/>
          <w:lang w:val="zh-TW" w:eastAsia="zh-TW"/>
        </w:rPr>
        <w:t>成为可能，例如：</w:t>
      </w:r>
    </w:p>
    <w:p w14:paraId="1E932BBA" w14:textId="77777777" w:rsidR="00C13018" w:rsidRDefault="00E910D2">
      <w:pPr>
        <w:rPr>
          <w:rFonts w:hint="default"/>
        </w:rPr>
      </w:pPr>
      <w:r>
        <w:rPr>
          <w:rFonts w:ascii="Times New Roman" w:eastAsia="Arial Unicode MS"/>
        </w:rPr>
        <w:t>The instructions</w:t>
      </w:r>
      <w:r>
        <w:rPr>
          <w:rFonts w:eastAsia="Arial Unicode MS" w:hAnsi="Times New Roman" w:hint="default"/>
        </w:rPr>
        <w:t>’</w:t>
      </w:r>
      <w:r>
        <w:rPr>
          <w:rFonts w:ascii="Times New Roman" w:eastAsia="Arial Unicode MS"/>
        </w:rPr>
        <w:t xml:space="preserve">execution order has been disordered to 1, 5, 4, 2, 3, and 6, which is bizarre and remarkable. This kind of </w:t>
      </w:r>
      <w:r>
        <w:rPr>
          <w:rFonts w:eastAsia="Arial Unicode MS" w:hAnsi="Times New Roman" w:hint="default"/>
        </w:rPr>
        <w:t>“</w:t>
      </w:r>
      <w:r>
        <w:rPr>
          <w:rFonts w:ascii="Times New Roman" w:eastAsia="Arial Unicode MS"/>
        </w:rPr>
        <w:t>disorder</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is officially called </w:t>
      </w:r>
      <w:r>
        <w:rPr>
          <w:rFonts w:eastAsia="Arial Unicode MS" w:hAnsi="Times New Roman" w:hint="default"/>
        </w:rPr>
        <w:t>“</w:t>
      </w:r>
      <w:r>
        <w:rPr>
          <w:rFonts w:ascii="Times New Roman" w:eastAsia="Arial Unicode MS"/>
        </w:rPr>
        <w:t>branch</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or </w:t>
      </w:r>
      <w:r>
        <w:rPr>
          <w:rFonts w:eastAsia="Arial Unicode MS" w:hAnsi="Times New Roman" w:hint="default"/>
        </w:rPr>
        <w:t>“</w:t>
      </w:r>
      <w:r>
        <w:rPr>
          <w:rFonts w:ascii="Times New Roman" w:eastAsia="Arial Unicode MS"/>
        </w:rPr>
        <w:t>jump</w:t>
      </w:r>
      <w:r>
        <w:rPr>
          <w:rFonts w:eastAsia="Arial Unicode MS" w:hAnsi="Times New Roman" w:hint="default"/>
        </w:rPr>
        <w:t>”</w:t>
      </w:r>
      <w:r>
        <w:rPr>
          <w:rFonts w:ascii="Times New Roman" w:eastAsia="Arial Unicode MS"/>
        </w:rPr>
        <w:t>, which makes loop and subroutine possible. For example:</w:t>
      </w:r>
    </w:p>
    <w:p w14:paraId="0F0146F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 endless()</w:t>
      </w:r>
      <w:r>
        <w:rPr>
          <w:rFonts w:eastAsia="KaiTi" w:hint="eastAsia"/>
          <w:lang w:val="zh-TW" w:eastAsia="zh-TW"/>
        </w:rPr>
        <w:t>函数</w:t>
      </w:r>
    </w:p>
    <w:p w14:paraId="3F0BC3F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endless</w:t>
      </w:r>
      <w:proofErr w:type="gramEnd"/>
      <w:r>
        <w:t xml:space="preserve">: </w:t>
      </w:r>
    </w:p>
    <w:p w14:paraId="41691BC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操作</w:t>
      </w:r>
      <w:r>
        <w:t xml:space="preserve">    </w:t>
      </w:r>
      <w:r>
        <w:rPr>
          <w:rFonts w:eastAsia="KaiTi" w:hint="eastAsia"/>
          <w:lang w:val="zh-TW" w:eastAsia="zh-TW"/>
        </w:rPr>
        <w:t>操作数</w:t>
      </w:r>
      <w:r>
        <w:t xml:space="preserve">1, </w:t>
      </w:r>
      <w:r>
        <w:rPr>
          <w:rFonts w:eastAsia="KaiTi" w:hint="eastAsia"/>
          <w:lang w:val="zh-TW" w:eastAsia="zh-TW"/>
        </w:rPr>
        <w:t>操作数</w:t>
      </w:r>
      <w:r>
        <w:t>2</w:t>
      </w:r>
    </w:p>
    <w:p w14:paraId="785BFE6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分支</w:t>
      </w:r>
      <w:r>
        <w:t xml:space="preserve">    endless</w:t>
      </w:r>
    </w:p>
    <w:p w14:paraId="7C3BB67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r>
        <w:rPr>
          <w:rFonts w:eastAsia="KaiTi" w:hint="eastAsia"/>
          <w:lang w:val="zh-TW" w:eastAsia="zh-TW"/>
        </w:rPr>
        <w:t>返回</w:t>
      </w:r>
      <w:r>
        <w:t xml:space="preserve">    // </w:t>
      </w:r>
      <w:r>
        <w:rPr>
          <w:rFonts w:eastAsia="KaiTi" w:hint="eastAsia"/>
          <w:lang w:val="zh-TW" w:eastAsia="zh-TW"/>
        </w:rPr>
        <w:t>死循环，执行不到这里啦！</w:t>
      </w:r>
    </w:p>
    <w:p w14:paraId="19D3052A" w14:textId="77777777" w:rsidR="00C13018" w:rsidRDefault="00C13018">
      <w:pPr>
        <w:rPr>
          <w:rFonts w:ascii="KaiTi" w:eastAsia="KaiTi" w:hAnsi="KaiTi" w:cs="KaiTi" w:hint="default"/>
          <w:lang w:val="zh-TW" w:eastAsia="zh-TW"/>
        </w:rPr>
      </w:pPr>
    </w:p>
    <w:p w14:paraId="4F79D65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 </w:t>
      </w:r>
      <w:proofErr w:type="gramStart"/>
      <w:r>
        <w:t>endless</w:t>
      </w:r>
      <w:proofErr w:type="gramEnd"/>
      <w:r>
        <w:t>()</w:t>
      </w:r>
    </w:p>
    <w:p w14:paraId="1020259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endless</w:t>
      </w:r>
      <w:proofErr w:type="gramEnd"/>
      <w:r>
        <w:t xml:space="preserve">: </w:t>
      </w:r>
    </w:p>
    <w:p w14:paraId="3C4ED9D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operate</w:t>
      </w:r>
      <w:proofErr w:type="gramEnd"/>
      <w:r>
        <w:t xml:space="preserve">    op1, op2</w:t>
      </w:r>
    </w:p>
    <w:p w14:paraId="3808BC1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branch</w:t>
      </w:r>
      <w:proofErr w:type="gramEnd"/>
      <w:r>
        <w:t xml:space="preserve">     endless</w:t>
      </w:r>
    </w:p>
    <w:p w14:paraId="422593A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return</w:t>
      </w:r>
      <w:proofErr w:type="gramEnd"/>
      <w:r>
        <w:t xml:space="preserve">    // dead loop, we cannot reach here!</w:t>
      </w:r>
    </w:p>
    <w:p w14:paraId="369E55D2" w14:textId="77777777" w:rsidR="00C13018" w:rsidRDefault="00E910D2">
      <w:pPr>
        <w:rPr>
          <w:rFonts w:ascii="宋体" w:eastAsia="宋体" w:hAnsi="宋体" w:cs="宋体" w:hint="default"/>
          <w:lang w:val="zh-TW" w:eastAsia="zh-TW"/>
        </w:rPr>
      </w:pPr>
      <w:r>
        <w:rPr>
          <w:rFonts w:eastAsia="宋体"/>
          <w:lang w:val="zh-TW" w:eastAsia="zh-TW"/>
        </w:rPr>
        <w:t>在实际情况中，满足一定条件才得以触发的分支是最实用的，这种分支称为条件分支。</w:t>
      </w:r>
      <w:r>
        <w:rPr>
          <w:rFonts w:ascii="Times New Roman" w:eastAsia="Arial Unicode MS"/>
        </w:rPr>
        <w:t>if else</w:t>
      </w:r>
      <w:r>
        <w:rPr>
          <w:rFonts w:eastAsia="宋体"/>
          <w:lang w:val="zh-TW" w:eastAsia="zh-TW"/>
        </w:rPr>
        <w:t>和</w:t>
      </w:r>
      <w:r>
        <w:rPr>
          <w:rFonts w:ascii="Times New Roman" w:eastAsia="Arial Unicode MS"/>
        </w:rPr>
        <w:t>while</w:t>
      </w:r>
      <w:r>
        <w:rPr>
          <w:rFonts w:eastAsia="宋体"/>
          <w:lang w:val="zh-TW" w:eastAsia="zh-TW"/>
        </w:rPr>
        <w:t>都是基于条件分支实现的。在</w:t>
      </w:r>
      <w:r>
        <w:rPr>
          <w:rFonts w:ascii="Times New Roman" w:eastAsia="Arial Unicode MS"/>
        </w:rPr>
        <w:t>ARM</w:t>
      </w:r>
      <w:r>
        <w:rPr>
          <w:rFonts w:eastAsia="宋体"/>
          <w:lang w:val="zh-TW" w:eastAsia="zh-TW"/>
        </w:rPr>
        <w:t>汇编中，分支的条件一般有</w:t>
      </w:r>
      <w:r>
        <w:rPr>
          <w:rFonts w:ascii="Times New Roman" w:eastAsia="Arial Unicode MS"/>
        </w:rPr>
        <w:t>4</w:t>
      </w:r>
      <w:r>
        <w:rPr>
          <w:rFonts w:eastAsia="宋体"/>
          <w:lang w:val="zh-TW" w:eastAsia="zh-TW"/>
        </w:rPr>
        <w:t>种：</w:t>
      </w:r>
    </w:p>
    <w:p w14:paraId="734F1F32" w14:textId="77777777" w:rsidR="00C13018" w:rsidRDefault="00E910D2">
      <w:pPr>
        <w:rPr>
          <w:rFonts w:hint="default"/>
        </w:rPr>
      </w:pPr>
      <w:r>
        <w:rPr>
          <w:rFonts w:ascii="Times New Roman" w:eastAsia="Arial Unicode MS"/>
        </w:rPr>
        <w:t xml:space="preserve">In actual cases, conditional branches, which are triggered under some specific conditions, are the most practical branches. </w:t>
      </w:r>
      <w:r>
        <w:rPr>
          <w:rFonts w:eastAsia="Arial Unicode MS" w:hAnsi="Times New Roman" w:hint="default"/>
        </w:rPr>
        <w:t>“</w:t>
      </w:r>
      <w:r>
        <w:rPr>
          <w:rFonts w:ascii="Times New Roman" w:eastAsia="Arial Unicode MS"/>
        </w:rPr>
        <w:t>If else</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and </w:t>
      </w:r>
      <w:r>
        <w:rPr>
          <w:rFonts w:eastAsia="Arial Unicode MS" w:hAnsi="Times New Roman" w:hint="default"/>
        </w:rPr>
        <w:t>“</w:t>
      </w:r>
      <w:r>
        <w:rPr>
          <w:rFonts w:ascii="Times New Roman" w:eastAsia="Arial Unicode MS"/>
        </w:rPr>
        <w:t>while</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are both based on conditional </w:t>
      </w:r>
      <w:proofErr w:type="gramStart"/>
      <w:r>
        <w:rPr>
          <w:rFonts w:ascii="Times New Roman" w:eastAsia="Arial Unicode MS"/>
        </w:rPr>
        <w:t>branches.</w:t>
      </w:r>
      <w:proofErr w:type="gramEnd"/>
      <w:r>
        <w:rPr>
          <w:rFonts w:ascii="Times New Roman" w:eastAsia="Arial Unicode MS"/>
        </w:rPr>
        <w:t xml:space="preserve"> In ARM assembly, there are 4 kinds of conditional of branches:</w:t>
      </w:r>
    </w:p>
    <w:p w14:paraId="3D6CAD10" w14:textId="77777777" w:rsidR="00C13018" w:rsidRDefault="00E910D2" w:rsidP="00E910D2">
      <w:pPr>
        <w:numPr>
          <w:ilvl w:val="0"/>
          <w:numId w:val="2"/>
        </w:numPr>
        <w:tabs>
          <w:tab w:val="num" w:pos="480"/>
        </w:tabs>
        <w:ind w:left="480" w:hanging="480"/>
        <w:rPr>
          <w:rFonts w:ascii="宋体" w:eastAsia="宋体" w:hAnsi="宋体" w:cs="宋体" w:hint="default"/>
        </w:rPr>
      </w:pPr>
      <w:r>
        <w:rPr>
          <w:rFonts w:eastAsia="宋体"/>
          <w:lang w:eastAsia="zh-TW"/>
        </w:rPr>
        <w:lastRenderedPageBreak/>
        <w:t>操作结果为</w:t>
      </w:r>
      <w:r>
        <w:rPr>
          <w:rFonts w:ascii="Times New Roman"/>
        </w:rPr>
        <w:t>0</w:t>
      </w:r>
      <w:r>
        <w:rPr>
          <w:rFonts w:eastAsia="宋体"/>
          <w:lang w:eastAsia="zh-TW"/>
        </w:rPr>
        <w:t>（或不为</w:t>
      </w:r>
      <w:r>
        <w:rPr>
          <w:rFonts w:ascii="Times New Roman"/>
        </w:rPr>
        <w:t>0</w:t>
      </w:r>
      <w:r>
        <w:rPr>
          <w:rFonts w:eastAsia="宋体"/>
          <w:lang w:eastAsia="zh-TW"/>
        </w:rPr>
        <w:t>）；</w:t>
      </w:r>
    </w:p>
    <w:p w14:paraId="0D3807DF" w14:textId="77777777" w:rsidR="00C13018" w:rsidRDefault="00E910D2" w:rsidP="00E910D2">
      <w:pPr>
        <w:numPr>
          <w:ilvl w:val="0"/>
          <w:numId w:val="3"/>
        </w:numPr>
        <w:tabs>
          <w:tab w:val="num" w:pos="480"/>
        </w:tabs>
        <w:ind w:left="480" w:hanging="480"/>
        <w:rPr>
          <w:rFonts w:ascii="宋体" w:eastAsia="宋体" w:hAnsi="宋体" w:cs="宋体" w:hint="default"/>
        </w:rPr>
      </w:pPr>
      <w:r>
        <w:rPr>
          <w:rFonts w:ascii="Times New Roman"/>
        </w:rPr>
        <w:t>The result of operation is zero (or non-zero).</w:t>
      </w:r>
    </w:p>
    <w:p w14:paraId="3992AD4F" w14:textId="77777777" w:rsidR="00C13018" w:rsidRDefault="00E910D2" w:rsidP="00E910D2">
      <w:pPr>
        <w:numPr>
          <w:ilvl w:val="0"/>
          <w:numId w:val="4"/>
        </w:numPr>
        <w:tabs>
          <w:tab w:val="num" w:pos="480"/>
        </w:tabs>
        <w:ind w:left="480" w:hanging="480"/>
        <w:rPr>
          <w:rFonts w:ascii="宋体" w:eastAsia="宋体" w:hAnsi="宋体" w:cs="宋体" w:hint="default"/>
        </w:rPr>
      </w:pPr>
      <w:r>
        <w:rPr>
          <w:rFonts w:eastAsia="宋体"/>
          <w:lang w:eastAsia="zh-TW"/>
        </w:rPr>
        <w:t>操作结果为负数；</w:t>
      </w:r>
    </w:p>
    <w:p w14:paraId="4B0F8B7C" w14:textId="77777777" w:rsidR="00C13018" w:rsidRDefault="00E910D2" w:rsidP="00E910D2">
      <w:pPr>
        <w:numPr>
          <w:ilvl w:val="0"/>
          <w:numId w:val="5"/>
        </w:numPr>
        <w:tabs>
          <w:tab w:val="num" w:pos="480"/>
        </w:tabs>
        <w:ind w:left="480" w:hanging="480"/>
        <w:rPr>
          <w:rFonts w:ascii="宋体" w:eastAsia="宋体" w:hAnsi="宋体" w:cs="宋体" w:hint="default"/>
        </w:rPr>
      </w:pPr>
      <w:r>
        <w:rPr>
          <w:rFonts w:ascii="Times New Roman"/>
        </w:rPr>
        <w:t>The result of operation is negative.</w:t>
      </w:r>
    </w:p>
    <w:p w14:paraId="2E670172" w14:textId="77777777" w:rsidR="00C13018" w:rsidRDefault="00E910D2" w:rsidP="00E910D2">
      <w:pPr>
        <w:numPr>
          <w:ilvl w:val="0"/>
          <w:numId w:val="6"/>
        </w:numPr>
        <w:tabs>
          <w:tab w:val="num" w:pos="480"/>
        </w:tabs>
        <w:ind w:left="480" w:hanging="480"/>
        <w:rPr>
          <w:rFonts w:ascii="宋体" w:eastAsia="宋体" w:hAnsi="宋体" w:cs="宋体" w:hint="default"/>
        </w:rPr>
      </w:pPr>
      <w:r>
        <w:rPr>
          <w:rFonts w:eastAsia="宋体"/>
          <w:lang w:eastAsia="zh-TW"/>
        </w:rPr>
        <w:t>操作结果有进位；</w:t>
      </w:r>
    </w:p>
    <w:p w14:paraId="40AF2D62" w14:textId="77777777" w:rsidR="00C13018" w:rsidRDefault="00E910D2" w:rsidP="00E910D2">
      <w:pPr>
        <w:numPr>
          <w:ilvl w:val="0"/>
          <w:numId w:val="7"/>
        </w:numPr>
        <w:tabs>
          <w:tab w:val="num" w:pos="480"/>
        </w:tabs>
        <w:ind w:left="480" w:hanging="480"/>
        <w:rPr>
          <w:rFonts w:ascii="宋体" w:eastAsia="宋体" w:hAnsi="宋体" w:cs="宋体" w:hint="default"/>
        </w:rPr>
      </w:pPr>
      <w:r>
        <w:rPr>
          <w:rFonts w:ascii="Times New Roman"/>
        </w:rPr>
        <w:t>The result of operation has carry.</w:t>
      </w:r>
    </w:p>
    <w:p w14:paraId="1B6CE092" w14:textId="77777777" w:rsidR="00C13018" w:rsidRDefault="00E910D2" w:rsidP="00E910D2">
      <w:pPr>
        <w:numPr>
          <w:ilvl w:val="0"/>
          <w:numId w:val="8"/>
        </w:numPr>
        <w:tabs>
          <w:tab w:val="num" w:pos="480"/>
        </w:tabs>
        <w:ind w:left="480" w:hanging="480"/>
        <w:rPr>
          <w:rFonts w:ascii="宋体" w:eastAsia="宋体" w:hAnsi="宋体" w:cs="宋体" w:hint="default"/>
        </w:rPr>
      </w:pPr>
      <w:r>
        <w:rPr>
          <w:rFonts w:eastAsia="宋体"/>
          <w:lang w:eastAsia="zh-TW"/>
        </w:rPr>
        <w:t>运算溢出（比如两个正数相加得到的数超过了寄存器位数）。</w:t>
      </w:r>
    </w:p>
    <w:p w14:paraId="3AEFFDF5" w14:textId="77777777" w:rsidR="00C13018" w:rsidRDefault="00E910D2" w:rsidP="00E910D2">
      <w:pPr>
        <w:numPr>
          <w:ilvl w:val="0"/>
          <w:numId w:val="9"/>
        </w:numPr>
        <w:tabs>
          <w:tab w:val="num" w:pos="480"/>
        </w:tabs>
        <w:ind w:left="480" w:hanging="480"/>
        <w:rPr>
          <w:rFonts w:hint="default"/>
        </w:rPr>
      </w:pPr>
      <w:r>
        <w:rPr>
          <w:rFonts w:ascii="Times New Roman"/>
        </w:rPr>
        <w:t>The operation overflows (for example, the sum of two positive numbers exceeds 32 bits).</w:t>
      </w:r>
    </w:p>
    <w:p w14:paraId="23EE6D55" w14:textId="77777777" w:rsidR="00C13018" w:rsidRDefault="00E910D2">
      <w:pPr>
        <w:rPr>
          <w:rFonts w:ascii="宋体" w:eastAsia="宋体" w:hAnsi="宋体" w:cs="宋体" w:hint="default"/>
          <w:lang w:val="zh-TW" w:eastAsia="zh-TW"/>
        </w:rPr>
      </w:pPr>
      <w:r>
        <w:rPr>
          <w:rFonts w:eastAsia="宋体"/>
          <w:lang w:val="zh-TW" w:eastAsia="zh-TW"/>
        </w:rPr>
        <w:t>这些条件的判断准则（</w:t>
      </w:r>
      <w:r>
        <w:rPr>
          <w:rFonts w:ascii="Times New Roman" w:eastAsia="Arial Unicode MS"/>
        </w:rPr>
        <w:t>flag</w:t>
      </w:r>
      <w:r>
        <w:rPr>
          <w:rFonts w:eastAsia="宋体"/>
          <w:lang w:val="zh-TW" w:eastAsia="zh-TW"/>
        </w:rPr>
        <w:t>）存放在程序状态寄存器（</w:t>
      </w:r>
      <w:r>
        <w:rPr>
          <w:rFonts w:ascii="Times New Roman" w:eastAsia="Arial Unicode MS"/>
        </w:rPr>
        <w:t>Program Status Register</w:t>
      </w:r>
      <w:r>
        <w:rPr>
          <w:rFonts w:eastAsia="宋体"/>
          <w:lang w:val="zh-TW" w:eastAsia="zh-TW"/>
        </w:rPr>
        <w:t>，简称</w:t>
      </w:r>
      <w:r>
        <w:rPr>
          <w:rFonts w:ascii="Times New Roman" w:eastAsia="Arial Unicode MS"/>
        </w:rPr>
        <w:t>PSR</w:t>
      </w:r>
      <w:r>
        <w:rPr>
          <w:rFonts w:eastAsia="宋体"/>
          <w:lang w:val="zh-TW" w:eastAsia="zh-TW"/>
        </w:rPr>
        <w:t>）中，数据处理相关指令会改变这些</w:t>
      </w:r>
      <w:r>
        <w:rPr>
          <w:rFonts w:ascii="Times New Roman" w:eastAsia="Arial Unicode MS"/>
        </w:rPr>
        <w:t>flag</w:t>
      </w:r>
      <w:r>
        <w:rPr>
          <w:rFonts w:eastAsia="宋体"/>
          <w:lang w:val="zh-TW" w:eastAsia="zh-TW"/>
        </w:rPr>
        <w:t>，分支指令再根据这些</w:t>
      </w:r>
      <w:r>
        <w:rPr>
          <w:rFonts w:ascii="Times New Roman" w:eastAsia="Arial Unicode MS"/>
        </w:rPr>
        <w:t>flag</w:t>
      </w:r>
      <w:r>
        <w:rPr>
          <w:rFonts w:eastAsia="宋体"/>
          <w:lang w:val="zh-TW" w:eastAsia="zh-TW"/>
        </w:rPr>
        <w:t>决定是否跳转。下面的伪代码展示了一个</w:t>
      </w:r>
      <w:r>
        <w:rPr>
          <w:rFonts w:ascii="Times New Roman" w:eastAsia="Arial Unicode MS"/>
        </w:rPr>
        <w:t>for</w:t>
      </w:r>
      <w:r>
        <w:rPr>
          <w:rFonts w:eastAsia="宋体"/>
          <w:lang w:val="zh-TW" w:eastAsia="zh-TW"/>
        </w:rPr>
        <w:t>循环：</w:t>
      </w:r>
    </w:p>
    <w:p w14:paraId="0CE51ABE" w14:textId="77777777" w:rsidR="00C13018" w:rsidRDefault="00E910D2">
      <w:pPr>
        <w:rPr>
          <w:rFonts w:hint="default"/>
        </w:rPr>
      </w:pPr>
      <w:r>
        <w:rPr>
          <w:rFonts w:ascii="Times New Roman" w:eastAsia="Arial Unicode MS"/>
        </w:rPr>
        <w:t>These operation results are often represented as flags and are saved in the Program Status Register (PSR). Some instructions will change these flags according to their operation results, and conditional branches decide whether to branch according to these flags. The pseudo code below shows an example of for loop:</w:t>
      </w:r>
    </w:p>
    <w:p w14:paraId="4C3F9BB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for</w:t>
      </w:r>
      <w:proofErr w:type="gramEnd"/>
      <w:r>
        <w:t xml:space="preserve">: </w:t>
      </w:r>
    </w:p>
    <w:p w14:paraId="3F460AF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相加</w:t>
      </w:r>
      <w:r>
        <w:t xml:space="preserve">    A, #1</w:t>
      </w:r>
    </w:p>
    <w:p w14:paraId="7D1F316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r>
        <w:rPr>
          <w:rFonts w:eastAsia="KaiTi" w:hint="eastAsia"/>
          <w:lang w:val="zh-TW" w:eastAsia="zh-TW"/>
        </w:rPr>
        <w:t>比较</w:t>
      </w:r>
      <w:r>
        <w:t xml:space="preserve">    A, #16</w:t>
      </w:r>
    </w:p>
    <w:p w14:paraId="30B7BC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ascii="KaiTi" w:eastAsia="KaiTi" w:hAnsi="KaiTi" w:cs="KaiTi"/>
          <w:lang w:val="zh-TW" w:eastAsia="zh-TW"/>
        </w:rPr>
        <w:tab/>
        <w:t>不为</w:t>
      </w:r>
      <w:r>
        <w:t>0</w:t>
      </w:r>
      <w:r>
        <w:rPr>
          <w:rFonts w:eastAsia="KaiTi" w:hint="eastAsia"/>
          <w:lang w:val="zh-TW" w:eastAsia="zh-TW"/>
        </w:rPr>
        <w:t>则跳转到</w:t>
      </w:r>
      <w:r>
        <w:t>for</w:t>
      </w:r>
    </w:p>
    <w:p w14:paraId="13CB149F" w14:textId="77777777" w:rsidR="00C13018" w:rsidRDefault="00C13018">
      <w:pPr>
        <w:rPr>
          <w:rFonts w:ascii="宋体" w:eastAsia="宋体" w:hAnsi="宋体" w:cs="宋体" w:hint="default"/>
        </w:rPr>
      </w:pPr>
    </w:p>
    <w:p w14:paraId="70E2E5D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for</w:t>
      </w:r>
      <w:proofErr w:type="gramEnd"/>
      <w:r>
        <w:t xml:space="preserve">: </w:t>
      </w:r>
    </w:p>
    <w:p w14:paraId="4B9826E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add</w:t>
      </w:r>
      <w:proofErr w:type="gramEnd"/>
      <w:r>
        <w:t xml:space="preserve">        A, #1</w:t>
      </w:r>
    </w:p>
    <w:p w14:paraId="271A000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compare</w:t>
      </w:r>
      <w:proofErr w:type="gramEnd"/>
      <w:r>
        <w:t xml:space="preserve">   A, #16</w:t>
      </w:r>
    </w:p>
    <w:p w14:paraId="2B7FF3A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bne</w:t>
      </w:r>
      <w:proofErr w:type="gramEnd"/>
      <w:r>
        <w:t xml:space="preserve">       for  // if A-16 != 0 then jump to for</w:t>
      </w:r>
    </w:p>
    <w:p w14:paraId="66B2D861" w14:textId="77777777" w:rsidR="00C13018" w:rsidRDefault="00E910D2">
      <w:pPr>
        <w:rPr>
          <w:rFonts w:ascii="宋体" w:eastAsia="宋体" w:hAnsi="宋体" w:cs="宋体" w:hint="default"/>
        </w:rPr>
      </w:pPr>
      <w:r>
        <w:rPr>
          <w:rFonts w:eastAsia="宋体"/>
          <w:lang w:val="zh-TW" w:eastAsia="zh-TW"/>
        </w:rPr>
        <w:t>此循环将</w:t>
      </w:r>
      <w:r>
        <w:rPr>
          <w:rFonts w:ascii="宋体"/>
        </w:rPr>
        <w:t>A</w:t>
      </w:r>
      <w:r>
        <w:rPr>
          <w:rFonts w:eastAsia="宋体"/>
          <w:lang w:val="zh-TW" w:eastAsia="zh-TW"/>
        </w:rPr>
        <w:t>和</w:t>
      </w:r>
      <w:r>
        <w:rPr>
          <w:rFonts w:ascii="宋体"/>
        </w:rPr>
        <w:t>#16</w:t>
      </w:r>
      <w:r>
        <w:rPr>
          <w:rFonts w:eastAsia="宋体"/>
          <w:lang w:val="zh-TW" w:eastAsia="zh-TW"/>
        </w:rPr>
        <w:t>作比较，如果两者不相等，则将</w:t>
      </w:r>
      <w:r>
        <w:rPr>
          <w:rFonts w:ascii="宋体"/>
        </w:rPr>
        <w:t>A</w:t>
      </w:r>
      <w:r>
        <w:rPr>
          <w:rFonts w:eastAsia="宋体"/>
          <w:lang w:val="zh-TW" w:eastAsia="zh-TW"/>
        </w:rPr>
        <w:t>加</w:t>
      </w:r>
      <w:r>
        <w:rPr>
          <w:rFonts w:ascii="宋体"/>
        </w:rPr>
        <w:t>1</w:t>
      </w:r>
      <w:r>
        <w:rPr>
          <w:rFonts w:eastAsia="宋体"/>
          <w:lang w:val="zh-TW" w:eastAsia="zh-TW"/>
        </w:rPr>
        <w:t>，继续比较。如果两者相等，则不再循环，继续往下执行。</w:t>
      </w:r>
    </w:p>
    <w:p w14:paraId="76240077" w14:textId="77777777" w:rsidR="00C13018" w:rsidRDefault="00E910D2">
      <w:pPr>
        <w:rPr>
          <w:rFonts w:hint="default"/>
        </w:rPr>
      </w:pPr>
      <w:r>
        <w:rPr>
          <w:rFonts w:ascii="Times New Roman" w:eastAsia="Arial Unicode MS"/>
        </w:rPr>
        <w:t>The above code compares A and #16, if they</w:t>
      </w:r>
      <w:r>
        <w:rPr>
          <w:rFonts w:eastAsia="Arial Unicode MS" w:hAnsi="Times New Roman" w:hint="default"/>
        </w:rPr>
        <w:t>’</w:t>
      </w:r>
      <w:r>
        <w:rPr>
          <w:rFonts w:ascii="Times New Roman" w:eastAsia="Arial Unicode MS"/>
        </w:rPr>
        <w:t xml:space="preserve">re not equal, </w:t>
      </w:r>
      <w:proofErr w:type="gramStart"/>
      <w:r>
        <w:rPr>
          <w:rFonts w:ascii="Times New Roman" w:eastAsia="Arial Unicode MS"/>
        </w:rPr>
        <w:t>increase</w:t>
      </w:r>
      <w:proofErr w:type="gramEnd"/>
      <w:r>
        <w:rPr>
          <w:rFonts w:ascii="Times New Roman" w:eastAsia="Arial Unicode MS"/>
        </w:rPr>
        <w:t xml:space="preserve"> A by 1 and compare again. Otherwise break out the loop and go on to the next instruction.</w:t>
      </w:r>
    </w:p>
    <w:p w14:paraId="5E32BF67" w14:textId="77777777" w:rsidR="00C13018" w:rsidRDefault="00E910D2">
      <w:pPr>
        <w:pStyle w:val="3"/>
        <w:ind w:firstLine="0"/>
        <w:rPr>
          <w:rFonts w:ascii="SimHei" w:eastAsia="SimHei" w:hAnsi="SimHei" w:cs="SimHei"/>
          <w:lang w:val="zh-TW" w:eastAsia="zh-TW"/>
        </w:rPr>
      </w:pPr>
      <w:r>
        <w:t>6.1.2 ARM/THUMB</w:t>
      </w:r>
      <w:r>
        <w:rPr>
          <w:rFonts w:eastAsia="SimHei" w:hint="eastAsia"/>
          <w:lang w:val="zh-TW" w:eastAsia="zh-TW"/>
        </w:rPr>
        <w:t>指令解读</w:t>
      </w:r>
    </w:p>
    <w:p w14:paraId="5BE5BB17" w14:textId="77777777" w:rsidR="00C13018" w:rsidRDefault="00E910D2">
      <w:pPr>
        <w:pStyle w:val="3"/>
        <w:ind w:firstLine="0"/>
      </w:pPr>
      <w:r>
        <w:t>6.1.2 Interpretation of ARM/THUMB instructions</w:t>
      </w:r>
    </w:p>
    <w:p w14:paraId="1747580B" w14:textId="77777777" w:rsidR="00C13018" w:rsidRDefault="00E910D2">
      <w:pPr>
        <w:rPr>
          <w:rFonts w:ascii="宋体" w:eastAsia="宋体" w:hAnsi="宋体" w:cs="宋体" w:hint="default"/>
          <w:lang w:val="zh-TW" w:eastAsia="zh-TW"/>
        </w:rPr>
      </w:pPr>
      <w:r>
        <w:rPr>
          <w:rFonts w:ascii="Times New Roman" w:eastAsia="Arial Unicode MS"/>
        </w:rPr>
        <w:t>ARM</w:t>
      </w:r>
      <w:r>
        <w:rPr>
          <w:rFonts w:eastAsia="宋体"/>
          <w:lang w:val="zh-TW" w:eastAsia="zh-TW"/>
        </w:rPr>
        <w:t>处理器用到的指令集分为</w:t>
      </w:r>
      <w:r>
        <w:rPr>
          <w:rFonts w:ascii="Times New Roman" w:eastAsia="Arial Unicode MS"/>
        </w:rPr>
        <w:t>ARM</w:t>
      </w:r>
      <w:r>
        <w:rPr>
          <w:rFonts w:eastAsia="宋体"/>
          <w:lang w:val="zh-TW" w:eastAsia="zh-TW"/>
        </w:rPr>
        <w:t>和</w:t>
      </w:r>
      <w:r>
        <w:rPr>
          <w:rFonts w:ascii="Times New Roman" w:eastAsia="Arial Unicode MS"/>
        </w:rPr>
        <w:t>THUMB</w:t>
      </w:r>
      <w:r>
        <w:rPr>
          <w:rFonts w:eastAsia="宋体"/>
          <w:lang w:val="zh-TW" w:eastAsia="zh-TW"/>
        </w:rPr>
        <w:t>两种；</w:t>
      </w:r>
      <w:r>
        <w:rPr>
          <w:rFonts w:ascii="Times New Roman" w:eastAsia="Arial Unicode MS"/>
        </w:rPr>
        <w:t>ARM</w:t>
      </w:r>
      <w:r>
        <w:rPr>
          <w:rFonts w:eastAsia="宋体"/>
          <w:lang w:val="zh-TW" w:eastAsia="zh-TW"/>
        </w:rPr>
        <w:t>指令长度均为</w:t>
      </w:r>
      <w:r>
        <w:rPr>
          <w:rFonts w:ascii="Times New Roman" w:eastAsia="Arial Unicode MS"/>
        </w:rPr>
        <w:t>32bit</w:t>
      </w:r>
      <w:r>
        <w:rPr>
          <w:rFonts w:eastAsia="宋体"/>
          <w:lang w:val="zh-TW" w:eastAsia="zh-TW"/>
        </w:rPr>
        <w:t>，</w:t>
      </w:r>
      <w:r>
        <w:rPr>
          <w:rFonts w:ascii="Times New Roman" w:eastAsia="Arial Unicode MS"/>
        </w:rPr>
        <w:t>THUMB</w:t>
      </w:r>
      <w:r>
        <w:rPr>
          <w:rFonts w:eastAsia="宋体"/>
          <w:lang w:val="zh-TW" w:eastAsia="zh-TW"/>
        </w:rPr>
        <w:t>指令长度均为</w:t>
      </w:r>
      <w:r>
        <w:rPr>
          <w:rFonts w:ascii="Times New Roman" w:eastAsia="Arial Unicode MS"/>
        </w:rPr>
        <w:t>16bit</w:t>
      </w:r>
      <w:r>
        <w:rPr>
          <w:rFonts w:eastAsia="宋体"/>
          <w:lang w:val="zh-TW" w:eastAsia="zh-TW"/>
        </w:rPr>
        <w:t>。所有指令可大致分为</w:t>
      </w:r>
      <w:r>
        <w:rPr>
          <w:rFonts w:ascii="Times New Roman" w:eastAsia="Arial Unicode MS"/>
        </w:rPr>
        <w:t>3</w:t>
      </w:r>
      <w:r>
        <w:rPr>
          <w:rFonts w:eastAsia="宋体"/>
          <w:lang w:val="zh-TW" w:eastAsia="zh-TW"/>
        </w:rPr>
        <w:t>类，分别是数据操作指令、内存操作指令和分支指令。</w:t>
      </w:r>
    </w:p>
    <w:p w14:paraId="27096D0C" w14:textId="77777777" w:rsidR="00C13018" w:rsidRDefault="00E910D2">
      <w:pPr>
        <w:rPr>
          <w:rFonts w:hint="default"/>
        </w:rPr>
      </w:pPr>
      <w:r>
        <w:rPr>
          <w:rFonts w:ascii="Times New Roman" w:eastAsia="Arial Unicode MS"/>
        </w:rPr>
        <w:t>ARM processors use 2 different instruction sets: ARM and THUMB. The length of ARM instructions is universally 32 bits, whereas it</w:t>
      </w:r>
      <w:r>
        <w:rPr>
          <w:rFonts w:eastAsia="Arial Unicode MS" w:hAnsi="Times New Roman" w:hint="default"/>
        </w:rPr>
        <w:t>’</w:t>
      </w:r>
      <w:r>
        <w:rPr>
          <w:rFonts w:ascii="Times New Roman" w:eastAsia="Arial Unicode MS"/>
        </w:rPr>
        <w:t xml:space="preserve">s 16 bits for THUMB instructions. Broadly, both sets have 3 </w:t>
      </w:r>
      <w:r>
        <w:rPr>
          <w:rFonts w:ascii="Times New Roman" w:eastAsia="Arial Unicode MS"/>
        </w:rPr>
        <w:lastRenderedPageBreak/>
        <w:t>kinds of instructions: data processing instructions, register processing instructions, and branch instructions.</w:t>
      </w:r>
    </w:p>
    <w:p w14:paraId="2FA9310A" w14:textId="77777777" w:rsidR="00C13018" w:rsidRDefault="00E910D2" w:rsidP="00E910D2">
      <w:pPr>
        <w:pStyle w:val="3"/>
        <w:numPr>
          <w:ilvl w:val="0"/>
          <w:numId w:val="10"/>
        </w:numPr>
        <w:tabs>
          <w:tab w:val="num" w:pos="380"/>
        </w:tabs>
        <w:ind w:left="380" w:hanging="380"/>
        <w:rPr>
          <w:rFonts w:ascii="SimHei" w:eastAsia="SimHei" w:hAnsi="SimHei" w:cs="SimHei"/>
          <w:lang w:val="zh-TW" w:eastAsia="zh-TW"/>
        </w:rPr>
      </w:pPr>
      <w:r>
        <w:rPr>
          <w:rFonts w:eastAsia="SimHei" w:hint="eastAsia"/>
          <w:lang w:val="zh-TW" w:eastAsia="zh-TW"/>
        </w:rPr>
        <w:t>数据操作指令</w:t>
      </w:r>
    </w:p>
    <w:p w14:paraId="08CB11A5" w14:textId="77777777" w:rsidR="00C13018" w:rsidRDefault="00E910D2" w:rsidP="00E910D2">
      <w:pPr>
        <w:pStyle w:val="3"/>
        <w:numPr>
          <w:ilvl w:val="0"/>
          <w:numId w:val="10"/>
        </w:numPr>
        <w:tabs>
          <w:tab w:val="num" w:pos="380"/>
        </w:tabs>
        <w:ind w:left="380" w:hanging="380"/>
      </w:pPr>
      <w:r>
        <w:t>Data processing instructions</w:t>
      </w:r>
    </w:p>
    <w:p w14:paraId="7170A594" w14:textId="77777777" w:rsidR="00C13018" w:rsidRDefault="00E910D2">
      <w:pPr>
        <w:rPr>
          <w:rFonts w:ascii="宋体" w:eastAsia="宋体" w:hAnsi="宋体" w:cs="宋体" w:hint="default"/>
          <w:lang w:val="zh-TW" w:eastAsia="zh-TW"/>
        </w:rPr>
      </w:pPr>
      <w:r>
        <w:rPr>
          <w:rFonts w:eastAsia="宋体"/>
          <w:lang w:val="zh-TW" w:eastAsia="zh-TW"/>
        </w:rPr>
        <w:t>数据操作指令有</w:t>
      </w:r>
      <w:r>
        <w:rPr>
          <w:rFonts w:ascii="Times New Roman" w:eastAsia="Arial Unicode MS"/>
        </w:rPr>
        <w:t>2</w:t>
      </w:r>
      <w:r>
        <w:rPr>
          <w:rFonts w:eastAsia="宋体"/>
          <w:lang w:val="zh-TW" w:eastAsia="zh-TW"/>
        </w:rPr>
        <w:t>条规则：</w:t>
      </w:r>
    </w:p>
    <w:p w14:paraId="098D1947" w14:textId="77777777" w:rsidR="00C13018" w:rsidRDefault="00E910D2">
      <w:pPr>
        <w:rPr>
          <w:rFonts w:hint="default"/>
        </w:rPr>
      </w:pPr>
      <w:r>
        <w:rPr>
          <w:rFonts w:ascii="Times New Roman" w:eastAsia="Arial Unicode MS"/>
        </w:rPr>
        <w:t>There</w:t>
      </w:r>
      <w:r>
        <w:rPr>
          <w:rFonts w:eastAsia="Arial Unicode MS" w:hAnsi="Times New Roman" w:hint="default"/>
        </w:rPr>
        <w:t>’</w:t>
      </w:r>
      <w:r>
        <w:rPr>
          <w:rFonts w:ascii="Times New Roman" w:eastAsia="Arial Unicode MS"/>
        </w:rPr>
        <w:t>re 2 rules in data processing instructions:</w:t>
      </w:r>
    </w:p>
    <w:p w14:paraId="050F6BAC" w14:textId="77777777" w:rsidR="00C13018" w:rsidRDefault="00E910D2" w:rsidP="00E910D2">
      <w:pPr>
        <w:numPr>
          <w:ilvl w:val="1"/>
          <w:numId w:val="11"/>
        </w:numPr>
        <w:tabs>
          <w:tab w:val="num" w:pos="960"/>
        </w:tabs>
        <w:ind w:left="960" w:hanging="480"/>
        <w:rPr>
          <w:rFonts w:ascii="宋体" w:eastAsia="宋体" w:hAnsi="宋体" w:cs="宋体" w:hint="default"/>
          <w:lang w:val="zh-TW" w:eastAsia="zh-TW"/>
        </w:rPr>
      </w:pPr>
      <w:r>
        <w:rPr>
          <w:rFonts w:eastAsia="宋体"/>
          <w:lang w:eastAsia="zh-TW"/>
        </w:rPr>
        <w:t>所有操作数均为</w:t>
      </w:r>
      <w:r>
        <w:rPr>
          <w:rFonts w:ascii="Times New Roman"/>
        </w:rPr>
        <w:t>32bit</w:t>
      </w:r>
      <w:r>
        <w:rPr>
          <w:rFonts w:eastAsia="宋体"/>
          <w:lang w:eastAsia="zh-TW"/>
        </w:rPr>
        <w:t>；</w:t>
      </w:r>
    </w:p>
    <w:p w14:paraId="3BA265C6" w14:textId="77777777" w:rsidR="00C13018" w:rsidRDefault="00E910D2" w:rsidP="00E910D2">
      <w:pPr>
        <w:numPr>
          <w:ilvl w:val="1"/>
          <w:numId w:val="11"/>
        </w:numPr>
        <w:tabs>
          <w:tab w:val="num" w:pos="960"/>
        </w:tabs>
        <w:ind w:left="960" w:hanging="480"/>
        <w:rPr>
          <w:rFonts w:hint="default"/>
        </w:rPr>
      </w:pPr>
      <w:r>
        <w:rPr>
          <w:rFonts w:ascii="Times New Roman"/>
        </w:rPr>
        <w:t>All operands are 32 bits.</w:t>
      </w:r>
    </w:p>
    <w:p w14:paraId="602730EC" w14:textId="77777777" w:rsidR="00C13018" w:rsidRDefault="00E910D2" w:rsidP="00E910D2">
      <w:pPr>
        <w:numPr>
          <w:ilvl w:val="1"/>
          <w:numId w:val="11"/>
        </w:numPr>
        <w:tabs>
          <w:tab w:val="num" w:pos="960"/>
        </w:tabs>
        <w:ind w:left="960" w:hanging="480"/>
        <w:rPr>
          <w:rFonts w:ascii="宋体" w:eastAsia="宋体" w:hAnsi="宋体" w:cs="宋体" w:hint="default"/>
          <w:lang w:val="zh-TW" w:eastAsia="zh-TW"/>
        </w:rPr>
      </w:pPr>
      <w:r>
        <w:rPr>
          <w:rFonts w:eastAsia="宋体"/>
          <w:lang w:eastAsia="zh-TW"/>
        </w:rPr>
        <w:t>所有结果均为</w:t>
      </w:r>
      <w:r>
        <w:rPr>
          <w:rFonts w:ascii="Times New Roman"/>
        </w:rPr>
        <w:t>32bit</w:t>
      </w:r>
      <w:r>
        <w:rPr>
          <w:rFonts w:eastAsia="宋体"/>
          <w:lang w:eastAsia="zh-TW"/>
        </w:rPr>
        <w:t>，且只能存放在寄存器中。</w:t>
      </w:r>
    </w:p>
    <w:p w14:paraId="5A8CBF53" w14:textId="77777777" w:rsidR="00C13018" w:rsidRDefault="00E910D2" w:rsidP="00E910D2">
      <w:pPr>
        <w:numPr>
          <w:ilvl w:val="1"/>
          <w:numId w:val="11"/>
        </w:numPr>
        <w:tabs>
          <w:tab w:val="num" w:pos="960"/>
        </w:tabs>
        <w:ind w:left="960" w:hanging="480"/>
        <w:rPr>
          <w:rFonts w:hint="default"/>
        </w:rPr>
      </w:pPr>
      <w:r>
        <w:rPr>
          <w:rFonts w:ascii="Times New Roman"/>
        </w:rPr>
        <w:t>All results are 32 bits, and can only be stored in registers.</w:t>
      </w:r>
    </w:p>
    <w:p w14:paraId="6494BB13" w14:textId="77777777" w:rsidR="00C13018" w:rsidRDefault="00E910D2">
      <w:pPr>
        <w:rPr>
          <w:rFonts w:ascii="宋体" w:eastAsia="宋体" w:hAnsi="宋体" w:cs="宋体" w:hint="default"/>
          <w:lang w:val="zh-TW" w:eastAsia="zh-TW"/>
        </w:rPr>
      </w:pPr>
      <w:r>
        <w:rPr>
          <w:rFonts w:eastAsia="宋体"/>
          <w:lang w:val="zh-TW" w:eastAsia="zh-TW"/>
        </w:rPr>
        <w:t>总的来说，数据操作指令的基本格式是：</w:t>
      </w:r>
    </w:p>
    <w:p w14:paraId="38D9C5A2" w14:textId="77777777" w:rsidR="00C13018" w:rsidRDefault="00E910D2">
      <w:pPr>
        <w:rPr>
          <w:rFonts w:hint="default"/>
        </w:rPr>
      </w:pPr>
      <w:r>
        <w:rPr>
          <w:rFonts w:ascii="Times New Roman" w:eastAsia="Arial Unicode MS"/>
        </w:rPr>
        <w:t>In a nutshell, the basic syntax of data processing instructions is:</w:t>
      </w:r>
    </w:p>
    <w:p w14:paraId="157FA9C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op</w:t>
      </w:r>
      <w:proofErr w:type="gramEnd"/>
      <w:r>
        <w:t>{cond}{s} Rd, Rn, Op2</w:t>
      </w:r>
    </w:p>
    <w:p w14:paraId="5D9FF2AE" w14:textId="77777777" w:rsidR="00C13018" w:rsidRDefault="00E910D2">
      <w:pPr>
        <w:rPr>
          <w:rFonts w:ascii="宋体" w:eastAsia="宋体" w:hAnsi="宋体" w:cs="宋体" w:hint="default"/>
          <w:lang w:val="zh-TW" w:eastAsia="zh-TW"/>
        </w:rPr>
      </w:pPr>
      <w:r>
        <w:rPr>
          <w:rFonts w:eastAsia="宋体"/>
          <w:lang w:val="zh-TW" w:eastAsia="zh-TW"/>
        </w:rPr>
        <w:t>其中，</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宋体"/>
          <w:lang w:val="zh-TW" w:eastAsia="zh-TW"/>
        </w:rPr>
        <w:t>和</w:t>
      </w:r>
      <w:r>
        <w:rPr>
          <w:rFonts w:eastAsia="Arial Unicode MS" w:hAnsi="Times New Roman" w:hint="default"/>
        </w:rPr>
        <w:t>“</w:t>
      </w:r>
      <w:r>
        <w:rPr>
          <w:rFonts w:ascii="Times New Roman" w:eastAsia="Arial Unicode MS"/>
        </w:rPr>
        <w:t>s</w:t>
      </w:r>
      <w:r>
        <w:rPr>
          <w:rFonts w:eastAsia="Arial Unicode MS" w:hAnsi="Times New Roman" w:hint="default"/>
        </w:rPr>
        <w:t>”</w:t>
      </w:r>
      <w:r>
        <w:rPr>
          <w:rFonts w:eastAsia="宋体"/>
          <w:lang w:val="zh-TW" w:eastAsia="zh-TW"/>
        </w:rPr>
        <w:t>是两个可选后缀；</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宋体"/>
          <w:lang w:val="zh-TW" w:eastAsia="zh-TW"/>
        </w:rPr>
        <w:t>的作用是指定指令</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eastAsia="宋体"/>
          <w:lang w:val="zh-TW" w:eastAsia="zh-TW"/>
        </w:rPr>
        <w:t>在什么条件下执行，共有</w:t>
      </w:r>
      <w:r>
        <w:rPr>
          <w:rFonts w:ascii="Times New Roman" w:eastAsia="Arial Unicode MS"/>
        </w:rPr>
        <w:t>17</w:t>
      </w:r>
      <w:r>
        <w:rPr>
          <w:rFonts w:eastAsia="宋体"/>
          <w:lang w:val="zh-TW" w:eastAsia="zh-TW"/>
        </w:rPr>
        <w:t>种条件：</w:t>
      </w:r>
    </w:p>
    <w:p w14:paraId="5C2DE56F" w14:textId="77777777" w:rsidR="00C13018" w:rsidRDefault="00E910D2">
      <w:pPr>
        <w:rPr>
          <w:rFonts w:hint="default"/>
        </w:rPr>
      </w:pPr>
      <w:r>
        <w:rPr>
          <w:rFonts w:eastAsia="Arial Unicode MS" w:hAnsi="Times New Roman" w:hint="default"/>
        </w:rPr>
        <w:t>“</w:t>
      </w:r>
      <w:proofErr w:type="gramStart"/>
      <w:r>
        <w:rPr>
          <w:rFonts w:ascii="Times New Roman" w:eastAsia="Arial Unicode MS"/>
        </w:rPr>
        <w:t>cond</w:t>
      </w:r>
      <w:proofErr w:type="gramEnd"/>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and </w:t>
      </w:r>
      <w:r>
        <w:rPr>
          <w:rFonts w:eastAsia="Arial Unicode MS" w:hAnsi="Times New Roman" w:hint="default"/>
        </w:rPr>
        <w:t>“</w:t>
      </w:r>
      <w:r>
        <w:rPr>
          <w:rFonts w:ascii="Times New Roman" w:eastAsia="Arial Unicode MS"/>
        </w:rPr>
        <w:t>s</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are two optional suffixes. </w:t>
      </w:r>
      <w:r>
        <w:rPr>
          <w:rFonts w:eastAsia="Arial Unicode MS" w:hAnsi="Times New Roman" w:hint="default"/>
        </w:rPr>
        <w:t>“</w:t>
      </w:r>
      <w:proofErr w:type="gramStart"/>
      <w:r>
        <w:rPr>
          <w:rFonts w:ascii="Times New Roman" w:eastAsia="Arial Unicode MS"/>
        </w:rPr>
        <w:t>cond</w:t>
      </w:r>
      <w:proofErr w:type="gramEnd"/>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decides the execution condition of </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ascii="Times New Roman" w:eastAsia="Arial Unicode MS"/>
        </w:rPr>
        <w:t>, and there are 17 conditions:</w:t>
      </w:r>
    </w:p>
    <w:p w14:paraId="67C7C69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EQ</w:t>
      </w:r>
      <w:r>
        <w:tab/>
      </w:r>
      <w:r>
        <w:tab/>
      </w:r>
      <w:r>
        <w:rPr>
          <w:rFonts w:eastAsia="KaiTi" w:hint="eastAsia"/>
          <w:lang w:val="zh-TW" w:eastAsia="zh-TW"/>
        </w:rPr>
        <w:t>结果为</w:t>
      </w:r>
      <w:r>
        <w:t>0</w:t>
      </w:r>
      <w:r>
        <w:rPr>
          <w:rFonts w:eastAsia="KaiTi" w:hint="eastAsia"/>
          <w:lang w:val="zh-TW" w:eastAsia="zh-TW"/>
        </w:rPr>
        <w:t>（</w:t>
      </w:r>
      <w:r>
        <w:t>EQual to 0</w:t>
      </w:r>
      <w:r>
        <w:rPr>
          <w:rFonts w:eastAsia="KaiTi" w:hint="eastAsia"/>
          <w:lang w:val="zh-TW" w:eastAsia="zh-TW"/>
        </w:rPr>
        <w:t>）</w:t>
      </w:r>
    </w:p>
    <w:p w14:paraId="76196A1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NE</w:t>
      </w:r>
      <w:r>
        <w:tab/>
      </w:r>
      <w:r>
        <w:tab/>
      </w:r>
      <w:r>
        <w:rPr>
          <w:rFonts w:eastAsia="KaiTi" w:hint="eastAsia"/>
          <w:lang w:val="zh-TW" w:eastAsia="zh-TW"/>
        </w:rPr>
        <w:t>结果不为</w:t>
      </w:r>
      <w:r>
        <w:t>0</w:t>
      </w:r>
      <w:r>
        <w:rPr>
          <w:rFonts w:eastAsia="KaiTi" w:hint="eastAsia"/>
          <w:lang w:val="zh-TW" w:eastAsia="zh-TW"/>
        </w:rPr>
        <w:t>（</w:t>
      </w:r>
      <w:r>
        <w:t>Not Equal to 0</w:t>
      </w:r>
      <w:r>
        <w:rPr>
          <w:rFonts w:eastAsia="KaiTi" w:hint="eastAsia"/>
          <w:lang w:val="zh-TW" w:eastAsia="zh-TW"/>
        </w:rPr>
        <w:t>）</w:t>
      </w:r>
    </w:p>
    <w:p w14:paraId="4807BDC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CS</w:t>
      </w:r>
      <w:r>
        <w:tab/>
      </w:r>
      <w:r>
        <w:tab/>
      </w:r>
      <w:r>
        <w:rPr>
          <w:rFonts w:eastAsia="KaiTi" w:hint="eastAsia"/>
          <w:lang w:val="zh-TW" w:eastAsia="zh-TW"/>
        </w:rPr>
        <w:t>有进位或借位（</w:t>
      </w:r>
      <w:r>
        <w:t>Carry Set</w:t>
      </w:r>
      <w:r>
        <w:rPr>
          <w:rFonts w:eastAsia="KaiTi" w:hint="eastAsia"/>
          <w:lang w:val="zh-TW" w:eastAsia="zh-TW"/>
        </w:rPr>
        <w:t>）</w:t>
      </w:r>
    </w:p>
    <w:p w14:paraId="6C08A22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HS</w:t>
      </w:r>
      <w:r>
        <w:tab/>
      </w:r>
      <w:r>
        <w:tab/>
      </w:r>
      <w:r>
        <w:rPr>
          <w:rFonts w:eastAsia="KaiTi" w:hint="eastAsia"/>
          <w:lang w:val="zh-TW" w:eastAsia="zh-TW"/>
        </w:rPr>
        <w:t>同</w:t>
      </w:r>
      <w:r>
        <w:t>CS</w:t>
      </w:r>
      <w:r>
        <w:rPr>
          <w:rFonts w:eastAsia="KaiTi" w:hint="eastAsia"/>
          <w:lang w:val="zh-TW" w:eastAsia="zh-TW"/>
        </w:rPr>
        <w:t>（</w:t>
      </w:r>
      <w:r>
        <w:t>unsigned Higher or Same</w:t>
      </w:r>
      <w:r>
        <w:rPr>
          <w:rFonts w:eastAsia="KaiTi" w:hint="eastAsia"/>
          <w:lang w:val="zh-TW" w:eastAsia="zh-TW"/>
        </w:rPr>
        <w:t>）</w:t>
      </w:r>
    </w:p>
    <w:p w14:paraId="2241C61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CC</w:t>
      </w:r>
      <w:r>
        <w:tab/>
      </w:r>
      <w:r>
        <w:tab/>
      </w:r>
      <w:r>
        <w:rPr>
          <w:rFonts w:eastAsia="KaiTi" w:hint="eastAsia"/>
          <w:lang w:val="zh-TW" w:eastAsia="zh-TW"/>
        </w:rPr>
        <w:t>没有进位或借位（</w:t>
      </w:r>
      <w:r>
        <w:t>Carry clear</w:t>
      </w:r>
      <w:r>
        <w:rPr>
          <w:rFonts w:eastAsia="KaiTi" w:hint="eastAsia"/>
          <w:lang w:val="zh-TW" w:eastAsia="zh-TW"/>
        </w:rPr>
        <w:t>）</w:t>
      </w:r>
    </w:p>
    <w:p w14:paraId="5058B65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LO</w:t>
      </w:r>
      <w:r>
        <w:tab/>
      </w:r>
      <w:r>
        <w:tab/>
      </w:r>
      <w:r>
        <w:rPr>
          <w:rFonts w:eastAsia="KaiTi" w:hint="eastAsia"/>
          <w:lang w:val="zh-TW" w:eastAsia="zh-TW"/>
        </w:rPr>
        <w:t>同</w:t>
      </w:r>
      <w:r>
        <w:t>CC</w:t>
      </w:r>
      <w:r>
        <w:rPr>
          <w:rFonts w:eastAsia="KaiTi" w:hint="eastAsia"/>
          <w:lang w:val="zh-TW" w:eastAsia="zh-TW"/>
        </w:rPr>
        <w:t>（</w:t>
      </w:r>
      <w:r>
        <w:t>unsigned LOwer</w:t>
      </w:r>
      <w:r>
        <w:rPr>
          <w:rFonts w:eastAsia="KaiTi" w:hint="eastAsia"/>
          <w:lang w:val="zh-TW" w:eastAsia="zh-TW"/>
        </w:rPr>
        <w:t>）</w:t>
      </w:r>
    </w:p>
    <w:p w14:paraId="7657457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MI</w:t>
      </w:r>
      <w:r>
        <w:tab/>
      </w:r>
      <w:r>
        <w:tab/>
      </w:r>
      <w:r>
        <w:rPr>
          <w:rFonts w:eastAsia="KaiTi" w:hint="eastAsia"/>
          <w:lang w:val="zh-TW" w:eastAsia="zh-TW"/>
        </w:rPr>
        <w:t>结果小于</w:t>
      </w:r>
      <w:r>
        <w:t>0</w:t>
      </w:r>
      <w:r>
        <w:rPr>
          <w:rFonts w:eastAsia="KaiTi" w:hint="eastAsia"/>
          <w:lang w:val="zh-TW" w:eastAsia="zh-TW"/>
        </w:rPr>
        <w:t>（</w:t>
      </w:r>
      <w:r>
        <w:t>MInus</w:t>
      </w:r>
      <w:r>
        <w:rPr>
          <w:rFonts w:eastAsia="KaiTi" w:hint="eastAsia"/>
          <w:lang w:val="zh-TW" w:eastAsia="zh-TW"/>
        </w:rPr>
        <w:t>）</w:t>
      </w:r>
    </w:p>
    <w:p w14:paraId="0D10289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PL</w:t>
      </w:r>
      <w:r>
        <w:tab/>
      </w:r>
      <w:r>
        <w:tab/>
      </w:r>
      <w:r>
        <w:rPr>
          <w:rFonts w:eastAsia="KaiTi" w:hint="eastAsia"/>
          <w:lang w:val="zh-TW" w:eastAsia="zh-TW"/>
        </w:rPr>
        <w:t>结果大于等于</w:t>
      </w:r>
      <w:r>
        <w:t>0</w:t>
      </w:r>
      <w:r>
        <w:rPr>
          <w:rFonts w:eastAsia="KaiTi" w:hint="eastAsia"/>
          <w:lang w:val="zh-TW" w:eastAsia="zh-TW"/>
        </w:rPr>
        <w:t>（</w:t>
      </w:r>
      <w:r>
        <w:t>PLus</w:t>
      </w:r>
      <w:r>
        <w:rPr>
          <w:rFonts w:eastAsia="KaiTi" w:hint="eastAsia"/>
          <w:lang w:val="zh-TW" w:eastAsia="zh-TW"/>
        </w:rPr>
        <w:t>）</w:t>
      </w:r>
    </w:p>
    <w:p w14:paraId="3FF109C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VS</w:t>
      </w:r>
      <w:r>
        <w:tab/>
      </w:r>
      <w:r>
        <w:tab/>
      </w:r>
      <w:r>
        <w:rPr>
          <w:rFonts w:eastAsia="KaiTi" w:hint="eastAsia"/>
          <w:lang w:val="zh-TW" w:eastAsia="zh-TW"/>
        </w:rPr>
        <w:t>溢出（</w:t>
      </w:r>
      <w:r>
        <w:t>oVerflow Set</w:t>
      </w:r>
      <w:r>
        <w:rPr>
          <w:rFonts w:eastAsia="KaiTi" w:hint="eastAsia"/>
          <w:lang w:val="zh-TW" w:eastAsia="zh-TW"/>
        </w:rPr>
        <w:t>）</w:t>
      </w:r>
    </w:p>
    <w:p w14:paraId="1D1125F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VC</w:t>
      </w:r>
      <w:r>
        <w:tab/>
      </w:r>
      <w:r>
        <w:tab/>
      </w:r>
      <w:r>
        <w:rPr>
          <w:rFonts w:eastAsia="KaiTi" w:hint="eastAsia"/>
          <w:lang w:val="zh-TW" w:eastAsia="zh-TW"/>
        </w:rPr>
        <w:t>无溢出（</w:t>
      </w:r>
      <w:r>
        <w:t>oVerflow Clear</w:t>
      </w:r>
      <w:r>
        <w:rPr>
          <w:rFonts w:eastAsia="KaiTi" w:hint="eastAsia"/>
          <w:lang w:val="zh-TW" w:eastAsia="zh-TW"/>
        </w:rPr>
        <w:t>）</w:t>
      </w:r>
    </w:p>
    <w:p w14:paraId="35E9FBD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HI</w:t>
      </w:r>
      <w:r>
        <w:tab/>
      </w:r>
      <w:r>
        <w:tab/>
      </w:r>
      <w:r>
        <w:rPr>
          <w:rFonts w:eastAsia="KaiTi" w:hint="eastAsia"/>
          <w:lang w:val="zh-TW" w:eastAsia="zh-TW"/>
        </w:rPr>
        <w:t>无符号比较大于（</w:t>
      </w:r>
      <w:r>
        <w:t>unsigned HIgher</w:t>
      </w:r>
      <w:r>
        <w:rPr>
          <w:rFonts w:eastAsia="KaiTi" w:hint="eastAsia"/>
          <w:lang w:val="zh-TW" w:eastAsia="zh-TW"/>
        </w:rPr>
        <w:t>）</w:t>
      </w:r>
    </w:p>
    <w:p w14:paraId="6C6F977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LS</w:t>
      </w:r>
      <w:r>
        <w:tab/>
      </w:r>
      <w:r>
        <w:tab/>
      </w:r>
      <w:r>
        <w:rPr>
          <w:rFonts w:eastAsia="KaiTi" w:hint="eastAsia"/>
          <w:lang w:val="zh-TW" w:eastAsia="zh-TW"/>
        </w:rPr>
        <w:t>无符号比较小于等于（</w:t>
      </w:r>
      <w:r>
        <w:t>unsigned Lower or Same</w:t>
      </w:r>
      <w:r>
        <w:rPr>
          <w:rFonts w:eastAsia="KaiTi" w:hint="eastAsia"/>
          <w:lang w:val="zh-TW" w:eastAsia="zh-TW"/>
        </w:rPr>
        <w:t>）</w:t>
      </w:r>
    </w:p>
    <w:p w14:paraId="1013603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GE</w:t>
      </w:r>
      <w:r>
        <w:tab/>
      </w:r>
      <w:r>
        <w:tab/>
      </w:r>
      <w:r>
        <w:rPr>
          <w:rFonts w:eastAsia="KaiTi" w:hint="eastAsia"/>
          <w:lang w:val="zh-TW" w:eastAsia="zh-TW"/>
        </w:rPr>
        <w:t>有符号比较大于等于（</w:t>
      </w:r>
      <w:r>
        <w:t>signed Greater than or Equal</w:t>
      </w:r>
      <w:r>
        <w:rPr>
          <w:rFonts w:eastAsia="KaiTi" w:hint="eastAsia"/>
          <w:lang w:val="zh-TW" w:eastAsia="zh-TW"/>
        </w:rPr>
        <w:t>）</w:t>
      </w:r>
    </w:p>
    <w:p w14:paraId="525EF4A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LT</w:t>
      </w:r>
      <w:r>
        <w:tab/>
      </w:r>
      <w:r>
        <w:tab/>
      </w:r>
      <w:r>
        <w:rPr>
          <w:rFonts w:eastAsia="KaiTi" w:hint="eastAsia"/>
          <w:lang w:val="zh-TW" w:eastAsia="zh-TW"/>
        </w:rPr>
        <w:t>有符号比较小于（</w:t>
      </w:r>
      <w:r>
        <w:t>signed Less Than</w:t>
      </w:r>
      <w:r>
        <w:rPr>
          <w:rFonts w:eastAsia="KaiTi" w:hint="eastAsia"/>
          <w:lang w:val="zh-TW" w:eastAsia="zh-TW"/>
        </w:rPr>
        <w:t>）</w:t>
      </w:r>
    </w:p>
    <w:p w14:paraId="1FDD4A6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GT</w:t>
      </w:r>
      <w:r>
        <w:tab/>
      </w:r>
      <w:r>
        <w:tab/>
      </w:r>
      <w:r>
        <w:rPr>
          <w:rFonts w:eastAsia="KaiTi" w:hint="eastAsia"/>
          <w:lang w:val="zh-TW" w:eastAsia="zh-TW"/>
        </w:rPr>
        <w:t>有符号比较大于（</w:t>
      </w:r>
      <w:r>
        <w:t>signed Greater Than</w:t>
      </w:r>
      <w:r>
        <w:rPr>
          <w:rFonts w:eastAsia="KaiTi" w:hint="eastAsia"/>
          <w:lang w:val="zh-TW" w:eastAsia="zh-TW"/>
        </w:rPr>
        <w:t>）</w:t>
      </w:r>
    </w:p>
    <w:p w14:paraId="077BCB5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LE</w:t>
      </w:r>
      <w:r>
        <w:tab/>
      </w:r>
      <w:r>
        <w:tab/>
      </w:r>
      <w:r>
        <w:rPr>
          <w:rFonts w:eastAsia="KaiTi" w:hint="eastAsia"/>
          <w:lang w:val="zh-TW" w:eastAsia="zh-TW"/>
        </w:rPr>
        <w:t>无符号比较小于等于（</w:t>
      </w:r>
      <w:r>
        <w:t>signed Less than or Equal</w:t>
      </w:r>
      <w:r>
        <w:rPr>
          <w:rFonts w:eastAsia="KaiTi" w:hint="eastAsia"/>
          <w:lang w:val="zh-TW" w:eastAsia="zh-TW"/>
        </w:rPr>
        <w:t>）</w:t>
      </w:r>
    </w:p>
    <w:p w14:paraId="3334FA3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AL</w:t>
      </w:r>
      <w:r>
        <w:tab/>
      </w:r>
      <w:r>
        <w:tab/>
      </w:r>
      <w:r>
        <w:rPr>
          <w:rFonts w:eastAsia="KaiTi" w:hint="eastAsia"/>
          <w:lang w:val="zh-TW" w:eastAsia="zh-TW"/>
        </w:rPr>
        <w:t>无条件（</w:t>
      </w:r>
      <w:r>
        <w:t>ALways</w:t>
      </w:r>
      <w:r>
        <w:rPr>
          <w:rFonts w:eastAsia="KaiTi" w:hint="eastAsia"/>
          <w:lang w:val="zh-TW" w:eastAsia="zh-TW"/>
        </w:rPr>
        <w:t>，默认）</w:t>
      </w:r>
    </w:p>
    <w:p w14:paraId="126EC9A6" w14:textId="77777777" w:rsidR="00C13018" w:rsidRDefault="00C13018">
      <w:pPr>
        <w:ind w:left="420" w:firstLine="0"/>
        <w:rPr>
          <w:rFonts w:ascii="KaiTi" w:eastAsia="KaiTi" w:hAnsi="KaiTi" w:cs="KaiTi" w:hint="default"/>
          <w:lang w:val="zh-TW" w:eastAsia="zh-TW"/>
        </w:rPr>
      </w:pPr>
    </w:p>
    <w:p w14:paraId="3F3AA05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EQ</w:t>
      </w:r>
      <w:r>
        <w:tab/>
      </w:r>
      <w:r>
        <w:tab/>
        <w:t>The result equals to 0 (EQual to 0)</w:t>
      </w:r>
    </w:p>
    <w:p w14:paraId="4726554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NE</w:t>
      </w:r>
      <w:r>
        <w:tab/>
      </w:r>
      <w:r>
        <w:tab/>
        <w:t>The result doesn</w:t>
      </w:r>
      <w:r>
        <w:rPr>
          <w:rFonts w:hAnsi="Courier New"/>
        </w:rPr>
        <w:t>’</w:t>
      </w:r>
      <w:r>
        <w:t>t equal to 0 (Not Equal)</w:t>
      </w:r>
    </w:p>
    <w:p w14:paraId="24A1F0D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CS</w:t>
      </w:r>
      <w:r>
        <w:tab/>
      </w:r>
      <w:r>
        <w:tab/>
        <w:t>The has carry or borrow (Carry Set)</w:t>
      </w:r>
    </w:p>
    <w:p w14:paraId="73A21BF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HS</w:t>
      </w:r>
      <w:r>
        <w:tab/>
      </w:r>
      <w:r>
        <w:tab/>
        <w:t>Same to CS (unsigned Higher or Same)</w:t>
      </w:r>
    </w:p>
    <w:p w14:paraId="2D187A4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lastRenderedPageBreak/>
        <w:t>CC</w:t>
      </w:r>
      <w:r>
        <w:tab/>
      </w:r>
      <w:r>
        <w:tab/>
        <w:t xml:space="preserve">The operation has no carry or </w:t>
      </w:r>
      <w:proofErr w:type="gramStart"/>
      <w:r>
        <w:t>borrow</w:t>
      </w:r>
      <w:proofErr w:type="gramEnd"/>
      <w:r>
        <w:t xml:space="preserve"> (Carry Clear)</w:t>
      </w:r>
    </w:p>
    <w:p w14:paraId="1F16ABB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LO</w:t>
      </w:r>
      <w:r>
        <w:tab/>
      </w:r>
      <w:r>
        <w:tab/>
        <w:t>Same to CC (unsigned LOwer)</w:t>
      </w:r>
    </w:p>
    <w:p w14:paraId="43C6436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MI</w:t>
      </w:r>
      <w:r>
        <w:tab/>
      </w:r>
      <w:r>
        <w:tab/>
        <w:t>The result is negative (MInus)</w:t>
      </w:r>
    </w:p>
    <w:p w14:paraId="2813A70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PL</w:t>
      </w:r>
      <w:r>
        <w:tab/>
      </w:r>
      <w:r>
        <w:tab/>
        <w:t>The result is greater than or equal to 0 (PLus)</w:t>
      </w:r>
    </w:p>
    <w:p w14:paraId="14FC43C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VS</w:t>
      </w:r>
      <w:r>
        <w:tab/>
      </w:r>
      <w:r>
        <w:tab/>
        <w:t>The operation overflows (oVerflow Set)</w:t>
      </w:r>
    </w:p>
    <w:p w14:paraId="2CC15A5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VC</w:t>
      </w:r>
      <w:r>
        <w:tab/>
      </w:r>
      <w:r>
        <w:tab/>
        <w:t>The operation doesn</w:t>
      </w:r>
      <w:r>
        <w:rPr>
          <w:rFonts w:hAnsi="Courier New"/>
        </w:rPr>
        <w:t>’</w:t>
      </w:r>
      <w:r>
        <w:t>t overflow (oVerflow Clear)</w:t>
      </w:r>
    </w:p>
    <w:p w14:paraId="10B3EA7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HI</w:t>
      </w:r>
      <w:r>
        <w:tab/>
      </w:r>
      <w:r>
        <w:tab/>
        <w:t>If operand1 is unsigned HIgher than operand2</w:t>
      </w:r>
    </w:p>
    <w:p w14:paraId="6137954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w:t>
      </w:r>
      <w:r>
        <w:tab/>
      </w:r>
      <w:r>
        <w:tab/>
        <w:t xml:space="preserve">If operand1 is unsigned </w:t>
      </w:r>
      <w:proofErr w:type="gramStart"/>
      <w:r>
        <w:t>Lower</w:t>
      </w:r>
      <w:proofErr w:type="gramEnd"/>
      <w:r>
        <w:t xml:space="preserve"> or Same than operand2</w:t>
      </w:r>
    </w:p>
    <w:p w14:paraId="2C67874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1840" w:hanging="1420"/>
      </w:pPr>
      <w:proofErr w:type="gramStart"/>
      <w:r>
        <w:t>GE</w:t>
      </w:r>
      <w:r>
        <w:tab/>
      </w:r>
      <w:r>
        <w:tab/>
        <w:t>If</w:t>
      </w:r>
      <w:proofErr w:type="gramEnd"/>
      <w:r>
        <w:t xml:space="preserve"> operand1 is signed Greater than or Equal to operand2</w:t>
      </w:r>
    </w:p>
    <w:p w14:paraId="1ABDCCF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LT</w:t>
      </w:r>
      <w:r>
        <w:tab/>
      </w:r>
      <w:r>
        <w:tab/>
        <w:t xml:space="preserve">If operand1 is signed </w:t>
      </w:r>
      <w:proofErr w:type="gramStart"/>
      <w:r>
        <w:t>Less</w:t>
      </w:r>
      <w:proofErr w:type="gramEnd"/>
      <w:r>
        <w:t xml:space="preserve"> Than operand2</w:t>
      </w:r>
    </w:p>
    <w:p w14:paraId="7E6D0A9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GT</w:t>
      </w:r>
      <w:r>
        <w:tab/>
      </w:r>
      <w:r>
        <w:tab/>
        <w:t>If operand1 is signed Greater Than operand2</w:t>
      </w:r>
    </w:p>
    <w:p w14:paraId="383BAA5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LE</w:t>
      </w:r>
      <w:r>
        <w:tab/>
      </w:r>
      <w:r>
        <w:tab/>
        <w:t>If operand1 is signed Less than or Equal operand2</w:t>
      </w:r>
    </w:p>
    <w:p w14:paraId="64032FC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AL</w:t>
      </w:r>
      <w:r>
        <w:tab/>
      </w:r>
      <w:r>
        <w:tab/>
        <w:t>ALways</w:t>
      </w:r>
      <w:r>
        <w:rPr>
          <w:rFonts w:eastAsia="KaiTi" w:hint="eastAsia"/>
          <w:lang w:val="zh-TW" w:eastAsia="zh-TW"/>
        </w:rPr>
        <w:t>，</w:t>
      </w:r>
      <w:r>
        <w:t>this is the default</w:t>
      </w:r>
    </w:p>
    <w:p w14:paraId="694C2959" w14:textId="77777777" w:rsidR="00C13018" w:rsidRDefault="00E910D2">
      <w:pPr>
        <w:ind w:left="420" w:firstLine="0"/>
        <w:rPr>
          <w:rFonts w:ascii="宋体" w:eastAsia="宋体" w:hAnsi="宋体" w:cs="宋体" w:hint="default"/>
          <w:lang w:val="zh-TW" w:eastAsia="zh-TW"/>
        </w:rPr>
      </w:pPr>
      <w:r>
        <w:rPr>
          <w:rFonts w:hAnsi="Times New Roman" w:hint="default"/>
        </w:rPr>
        <w:t xml:space="preserve"> </w:t>
      </w:r>
      <w:r>
        <w:rPr>
          <w:rFonts w:hAnsi="Times New Roman" w:hint="default"/>
        </w:rPr>
        <w:t>“</w:t>
      </w:r>
      <w:r>
        <w:rPr>
          <w:rFonts w:ascii="Times New Roman"/>
        </w:rPr>
        <w:t>cond</w:t>
      </w:r>
      <w:r>
        <w:rPr>
          <w:rFonts w:hAnsi="Times New Roman" w:hint="default"/>
        </w:rPr>
        <w:t>”</w:t>
      </w:r>
      <w:r>
        <w:rPr>
          <w:rFonts w:eastAsia="宋体"/>
          <w:lang w:val="zh-TW" w:eastAsia="zh-TW"/>
        </w:rPr>
        <w:t>的用法很简单，例如：</w:t>
      </w:r>
    </w:p>
    <w:p w14:paraId="29DB2F8C" w14:textId="77777777" w:rsidR="00C13018" w:rsidRDefault="00E910D2">
      <w:pPr>
        <w:ind w:left="420" w:firstLine="0"/>
        <w:rPr>
          <w:rFonts w:hint="default"/>
        </w:rPr>
      </w:pPr>
      <w:r>
        <w:rPr>
          <w:rFonts w:hAnsi="Times New Roman" w:hint="default"/>
        </w:rPr>
        <w:t xml:space="preserve"> </w:t>
      </w:r>
      <w:r>
        <w:rPr>
          <w:rFonts w:hAnsi="Times New Roman" w:hint="default"/>
        </w:rPr>
        <w:t>“</w:t>
      </w:r>
      <w:proofErr w:type="gramStart"/>
      <w:r>
        <w:rPr>
          <w:rFonts w:ascii="Times New Roman"/>
        </w:rPr>
        <w:t>cond</w:t>
      </w:r>
      <w:proofErr w:type="gramEnd"/>
      <w:r>
        <w:rPr>
          <w:rFonts w:hAnsi="Times New Roman" w:hint="default"/>
        </w:rPr>
        <w:t>”</w:t>
      </w:r>
      <w:r>
        <w:rPr>
          <w:rFonts w:hAnsi="Times New Roman" w:hint="default"/>
        </w:rPr>
        <w:t xml:space="preserve"> </w:t>
      </w:r>
      <w:r>
        <w:rPr>
          <w:rFonts w:ascii="Times New Roman"/>
        </w:rPr>
        <w:t>is easy to use, for example:</w:t>
      </w:r>
    </w:p>
    <w:p w14:paraId="58BBDD2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eastAsia="KaiTi" w:hint="eastAsia"/>
          <w:lang w:val="zh-TW" w:eastAsia="zh-TW"/>
        </w:rPr>
        <w:t>比较</w:t>
      </w:r>
      <w:r>
        <w:rPr>
          <w:rFonts w:eastAsia="KaiTi" w:hint="eastAsia"/>
          <w:lang w:val="zh-TW" w:eastAsia="zh-TW"/>
        </w:rPr>
        <w:t xml:space="preserve"> </w:t>
      </w:r>
      <w:r>
        <w:t>R0, R1</w:t>
      </w:r>
    </w:p>
    <w:p w14:paraId="3A1F41E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eastAsia="KaiTi" w:hint="eastAsia"/>
          <w:lang w:val="zh-TW" w:eastAsia="zh-TW"/>
        </w:rPr>
        <w:t>移动</w:t>
      </w:r>
      <w:r>
        <w:t xml:space="preserve"> GE R2, R0</w:t>
      </w:r>
    </w:p>
    <w:p w14:paraId="5C314CD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rPr>
          <w:rFonts w:eastAsia="KaiTi" w:hint="eastAsia"/>
          <w:lang w:val="zh-TW" w:eastAsia="zh-TW"/>
        </w:rPr>
        <w:t>移动</w:t>
      </w:r>
      <w:r>
        <w:t xml:space="preserve"> LT R2, R1</w:t>
      </w:r>
    </w:p>
    <w:p w14:paraId="6A5D6D81" w14:textId="77777777" w:rsidR="00C13018" w:rsidRDefault="00C13018">
      <w:pPr>
        <w:ind w:left="420" w:firstLine="0"/>
        <w:rPr>
          <w:rFonts w:hint="default"/>
        </w:rPr>
      </w:pPr>
    </w:p>
    <w:p w14:paraId="1D3EDDC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compare</w:t>
      </w:r>
      <w:proofErr w:type="gramEnd"/>
      <w:r>
        <w:t xml:space="preserve">  R0, R1</w:t>
      </w:r>
    </w:p>
    <w:p w14:paraId="0FD00FE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moveGE</w:t>
      </w:r>
      <w:proofErr w:type="gramEnd"/>
      <w:r>
        <w:t xml:space="preserve">   R2, R0</w:t>
      </w:r>
    </w:p>
    <w:p w14:paraId="3BFF42F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moveLT</w:t>
      </w:r>
      <w:proofErr w:type="gramEnd"/>
      <w:r>
        <w:t xml:space="preserve">   R2, R1</w:t>
      </w:r>
    </w:p>
    <w:p w14:paraId="4AB82DEE" w14:textId="77777777" w:rsidR="00C13018" w:rsidRDefault="00E910D2">
      <w:pPr>
        <w:ind w:left="420" w:firstLine="0"/>
        <w:rPr>
          <w:rFonts w:ascii="宋体" w:eastAsia="宋体" w:hAnsi="宋体" w:cs="宋体" w:hint="default"/>
          <w:lang w:val="zh-TW" w:eastAsia="zh-TW"/>
        </w:rPr>
      </w:pPr>
      <w:r>
        <w:rPr>
          <w:rFonts w:eastAsia="宋体"/>
          <w:lang w:val="zh-TW" w:eastAsia="zh-TW"/>
        </w:rPr>
        <w:t>比较</w:t>
      </w:r>
      <w:r>
        <w:rPr>
          <w:rFonts w:ascii="Times New Roman"/>
        </w:rPr>
        <w:t>R0</w:t>
      </w:r>
      <w:r>
        <w:rPr>
          <w:rFonts w:eastAsia="宋体"/>
          <w:lang w:val="zh-TW" w:eastAsia="zh-TW"/>
        </w:rPr>
        <w:t>和</w:t>
      </w:r>
      <w:r>
        <w:rPr>
          <w:rFonts w:ascii="Times New Roman"/>
        </w:rPr>
        <w:t>R1</w:t>
      </w:r>
      <w:r>
        <w:rPr>
          <w:rFonts w:eastAsia="宋体"/>
          <w:lang w:val="zh-TW" w:eastAsia="zh-TW"/>
        </w:rPr>
        <w:t>的值，如果</w:t>
      </w:r>
      <w:r>
        <w:rPr>
          <w:rFonts w:ascii="Times New Roman"/>
        </w:rPr>
        <w:t>R0</w:t>
      </w:r>
      <w:r>
        <w:rPr>
          <w:rFonts w:eastAsia="宋体"/>
          <w:lang w:val="zh-TW" w:eastAsia="zh-TW"/>
        </w:rPr>
        <w:t>大于等于</w:t>
      </w:r>
      <w:r>
        <w:rPr>
          <w:rFonts w:ascii="Times New Roman"/>
        </w:rPr>
        <w:t>R1</w:t>
      </w:r>
      <w:r>
        <w:rPr>
          <w:rFonts w:eastAsia="宋体"/>
          <w:lang w:val="zh-TW" w:eastAsia="zh-TW"/>
        </w:rPr>
        <w:t>，则</w:t>
      </w:r>
      <w:r>
        <w:rPr>
          <w:rFonts w:ascii="Times New Roman"/>
        </w:rPr>
        <w:t>R2 = R0</w:t>
      </w:r>
      <w:r>
        <w:rPr>
          <w:rFonts w:eastAsia="宋体"/>
          <w:lang w:val="zh-TW" w:eastAsia="zh-TW"/>
        </w:rPr>
        <w:t>；否则</w:t>
      </w:r>
      <w:r>
        <w:rPr>
          <w:rFonts w:ascii="Times New Roman"/>
        </w:rPr>
        <w:t>R2 = R1</w:t>
      </w:r>
      <w:r>
        <w:rPr>
          <w:rFonts w:eastAsia="宋体"/>
          <w:lang w:val="zh-TW" w:eastAsia="zh-TW"/>
        </w:rPr>
        <w:t>。</w:t>
      </w:r>
    </w:p>
    <w:p w14:paraId="16C6F282" w14:textId="77777777" w:rsidR="00C13018" w:rsidRDefault="00E910D2">
      <w:pPr>
        <w:ind w:left="420" w:firstLine="0"/>
        <w:rPr>
          <w:rFonts w:hint="default"/>
        </w:rPr>
      </w:pPr>
      <w:r>
        <w:rPr>
          <w:rFonts w:ascii="Times New Roman"/>
        </w:rPr>
        <w:t>Compare R0 with R1, if R0 is greater than or equal to R1, then R2 = R0, otherwise R2 = R1.</w:t>
      </w:r>
    </w:p>
    <w:p w14:paraId="6952200B" w14:textId="77777777" w:rsidR="00C13018" w:rsidRDefault="00E910D2">
      <w:pPr>
        <w:ind w:left="420" w:firstLine="0"/>
        <w:rPr>
          <w:rFonts w:ascii="宋体" w:eastAsia="宋体" w:hAnsi="宋体" w:cs="宋体" w:hint="default"/>
          <w:lang w:val="zh-TW" w:eastAsia="zh-TW"/>
        </w:rPr>
      </w:pPr>
      <w:r>
        <w:rPr>
          <w:rFonts w:hAnsi="Times New Roman" w:hint="default"/>
        </w:rPr>
        <w:t>“</w:t>
      </w:r>
      <w:r>
        <w:rPr>
          <w:rFonts w:ascii="Times New Roman"/>
        </w:rPr>
        <w:t>s</w:t>
      </w:r>
      <w:r>
        <w:rPr>
          <w:rFonts w:hAnsi="Times New Roman" w:hint="default"/>
        </w:rPr>
        <w:t>”</w:t>
      </w:r>
      <w:r>
        <w:rPr>
          <w:rFonts w:eastAsia="宋体"/>
          <w:lang w:val="zh-TW" w:eastAsia="zh-TW"/>
        </w:rPr>
        <w:t>的作用是指定指令</w:t>
      </w:r>
      <w:r>
        <w:rPr>
          <w:rFonts w:hAnsi="Times New Roman" w:hint="default"/>
        </w:rPr>
        <w:t>“</w:t>
      </w:r>
      <w:r>
        <w:rPr>
          <w:rFonts w:ascii="Times New Roman"/>
        </w:rPr>
        <w:t>op</w:t>
      </w:r>
      <w:r>
        <w:rPr>
          <w:rFonts w:hAnsi="Times New Roman" w:hint="default"/>
        </w:rPr>
        <w:t>”</w:t>
      </w:r>
      <w:r>
        <w:rPr>
          <w:rFonts w:eastAsia="宋体"/>
          <w:lang w:val="zh-TW" w:eastAsia="zh-TW"/>
        </w:rPr>
        <w:t>是否设置</w:t>
      </w:r>
      <w:r>
        <w:rPr>
          <w:rFonts w:ascii="Times New Roman"/>
        </w:rPr>
        <w:t>flag</w:t>
      </w:r>
      <w:r>
        <w:rPr>
          <w:rFonts w:eastAsia="宋体"/>
          <w:lang w:val="zh-TW" w:eastAsia="zh-TW"/>
        </w:rPr>
        <w:t>，共有</w:t>
      </w:r>
      <w:r>
        <w:rPr>
          <w:rFonts w:ascii="Times New Roman"/>
        </w:rPr>
        <w:t>4</w:t>
      </w:r>
      <w:r>
        <w:rPr>
          <w:rFonts w:eastAsia="宋体"/>
          <w:lang w:val="zh-TW" w:eastAsia="zh-TW"/>
        </w:rPr>
        <w:t>种</w:t>
      </w:r>
      <w:r>
        <w:rPr>
          <w:rFonts w:ascii="Times New Roman"/>
        </w:rPr>
        <w:t>flag</w:t>
      </w:r>
      <w:r>
        <w:rPr>
          <w:rFonts w:eastAsia="宋体"/>
          <w:lang w:val="zh-TW" w:eastAsia="zh-TW"/>
        </w:rPr>
        <w:t>：</w:t>
      </w:r>
    </w:p>
    <w:p w14:paraId="0EA43664" w14:textId="77777777" w:rsidR="00C13018" w:rsidRDefault="00E910D2">
      <w:pPr>
        <w:ind w:left="420" w:firstLine="0"/>
        <w:rPr>
          <w:rFonts w:hint="default"/>
        </w:rPr>
      </w:pPr>
      <w:r>
        <w:rPr>
          <w:rFonts w:hAnsi="Times New Roman" w:hint="default"/>
        </w:rPr>
        <w:t>“</w:t>
      </w:r>
      <w:proofErr w:type="gramStart"/>
      <w:r>
        <w:rPr>
          <w:rFonts w:ascii="Times New Roman"/>
        </w:rPr>
        <w:t>s</w:t>
      </w:r>
      <w:proofErr w:type="gramEnd"/>
      <w:r>
        <w:rPr>
          <w:rFonts w:hAnsi="Times New Roman" w:hint="default"/>
        </w:rPr>
        <w:t>”</w:t>
      </w:r>
      <w:r>
        <w:rPr>
          <w:rFonts w:hAnsi="Times New Roman" w:hint="default"/>
        </w:rPr>
        <w:t xml:space="preserve"> </w:t>
      </w:r>
      <w:r>
        <w:rPr>
          <w:rFonts w:ascii="Times New Roman"/>
        </w:rPr>
        <w:t xml:space="preserve">decides whether </w:t>
      </w:r>
      <w:r>
        <w:rPr>
          <w:rFonts w:hAnsi="Times New Roman" w:hint="default"/>
        </w:rPr>
        <w:t>“</w:t>
      </w:r>
      <w:r>
        <w:rPr>
          <w:rFonts w:ascii="Times New Roman"/>
        </w:rPr>
        <w:t>op</w:t>
      </w:r>
      <w:r>
        <w:rPr>
          <w:rFonts w:hAnsi="Times New Roman" w:hint="default"/>
        </w:rPr>
        <w:t>”</w:t>
      </w:r>
      <w:r>
        <w:rPr>
          <w:rFonts w:hAnsi="Times New Roman" w:hint="default"/>
        </w:rPr>
        <w:t xml:space="preserve"> </w:t>
      </w:r>
      <w:r>
        <w:rPr>
          <w:rFonts w:ascii="Times New Roman"/>
        </w:rPr>
        <w:t>sets flags or not, there are 4 flags:</w:t>
      </w:r>
    </w:p>
    <w:p w14:paraId="4CC75F7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N</w:t>
      </w:r>
      <w:r>
        <w:rPr>
          <w:rFonts w:eastAsia="KaiTi" w:hint="eastAsia"/>
          <w:lang w:val="zh-TW" w:eastAsia="zh-TW"/>
        </w:rPr>
        <w:t>（</w:t>
      </w:r>
      <w:r>
        <w:t>Negative</w:t>
      </w:r>
      <w:r>
        <w:rPr>
          <w:rFonts w:eastAsia="KaiTi" w:hint="eastAsia"/>
          <w:lang w:val="zh-TW" w:eastAsia="zh-TW"/>
        </w:rPr>
        <w:t>）</w:t>
      </w:r>
    </w:p>
    <w:p w14:paraId="17A70AF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如果结果小于</w:t>
      </w:r>
      <w:r>
        <w:t>0</w:t>
      </w:r>
      <w:r>
        <w:rPr>
          <w:rFonts w:eastAsia="KaiTi" w:hint="eastAsia"/>
          <w:lang w:val="zh-TW" w:eastAsia="zh-TW"/>
        </w:rPr>
        <w:t>则置</w:t>
      </w:r>
      <w:r>
        <w:t>1</w:t>
      </w:r>
      <w:r>
        <w:rPr>
          <w:rFonts w:eastAsia="KaiTi" w:hint="eastAsia"/>
          <w:lang w:val="zh-TW" w:eastAsia="zh-TW"/>
        </w:rPr>
        <w:t>，否则置</w:t>
      </w:r>
      <w:r>
        <w:t>0</w:t>
      </w:r>
      <w:r>
        <w:rPr>
          <w:rFonts w:eastAsia="KaiTi" w:hint="eastAsia"/>
          <w:lang w:val="zh-TW" w:eastAsia="zh-TW"/>
        </w:rPr>
        <w:t>；</w:t>
      </w:r>
    </w:p>
    <w:p w14:paraId="7E5D57CF"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5DFEA07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Z</w:t>
      </w:r>
      <w:r>
        <w:rPr>
          <w:rFonts w:eastAsia="KaiTi" w:hint="eastAsia"/>
          <w:lang w:val="zh-TW" w:eastAsia="zh-TW"/>
        </w:rPr>
        <w:t>（</w:t>
      </w:r>
      <w:r>
        <w:t>Zero</w:t>
      </w:r>
      <w:r>
        <w:rPr>
          <w:rFonts w:eastAsia="KaiTi" w:hint="eastAsia"/>
          <w:lang w:val="zh-TW" w:eastAsia="zh-TW"/>
        </w:rPr>
        <w:t>）</w:t>
      </w:r>
    </w:p>
    <w:p w14:paraId="0C5F40F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如果结果是</w:t>
      </w:r>
      <w:r>
        <w:t>0</w:t>
      </w:r>
      <w:r>
        <w:rPr>
          <w:rFonts w:eastAsia="KaiTi" w:hint="eastAsia"/>
          <w:lang w:val="zh-TW" w:eastAsia="zh-TW"/>
        </w:rPr>
        <w:t>则置</w:t>
      </w:r>
      <w:r>
        <w:t>1</w:t>
      </w:r>
      <w:r>
        <w:rPr>
          <w:rFonts w:eastAsia="KaiTi" w:hint="eastAsia"/>
          <w:lang w:val="zh-TW" w:eastAsia="zh-TW"/>
        </w:rPr>
        <w:t>，否则置</w:t>
      </w:r>
      <w:r>
        <w:t>0</w:t>
      </w:r>
      <w:r>
        <w:rPr>
          <w:rFonts w:eastAsia="KaiTi" w:hint="eastAsia"/>
          <w:lang w:val="zh-TW" w:eastAsia="zh-TW"/>
        </w:rPr>
        <w:t>；</w:t>
      </w:r>
    </w:p>
    <w:p w14:paraId="3D4BF2A3"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25A825D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C</w:t>
      </w:r>
      <w:r>
        <w:rPr>
          <w:rFonts w:eastAsia="KaiTi" w:hint="eastAsia"/>
          <w:lang w:val="zh-TW" w:eastAsia="zh-TW"/>
        </w:rPr>
        <w:t>（</w:t>
      </w:r>
      <w:r>
        <w:t>Carry</w:t>
      </w:r>
      <w:r>
        <w:rPr>
          <w:rFonts w:eastAsia="KaiTi" w:hint="eastAsia"/>
          <w:lang w:val="zh-TW" w:eastAsia="zh-TW"/>
        </w:rPr>
        <w:t>）</w:t>
      </w:r>
    </w:p>
    <w:p w14:paraId="3EBF8B2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对于加操作（包括</w:t>
      </w:r>
      <w:r>
        <w:t>CMN</w:t>
      </w:r>
      <w:r>
        <w:rPr>
          <w:rFonts w:eastAsia="KaiTi" w:hint="eastAsia"/>
          <w:lang w:val="zh-TW" w:eastAsia="zh-TW"/>
        </w:rPr>
        <w:t>）来说，如果产生进位则置</w:t>
      </w:r>
      <w:r>
        <w:t>1</w:t>
      </w:r>
      <w:r>
        <w:rPr>
          <w:rFonts w:eastAsia="KaiTi" w:hint="eastAsia"/>
          <w:lang w:val="zh-TW" w:eastAsia="zh-TW"/>
        </w:rPr>
        <w:t>，否则置</w:t>
      </w:r>
      <w:r>
        <w:t>0</w:t>
      </w:r>
      <w:r>
        <w:rPr>
          <w:rFonts w:eastAsia="KaiTi" w:hint="eastAsia"/>
          <w:lang w:val="zh-TW" w:eastAsia="zh-TW"/>
        </w:rPr>
        <w:t>；对于减操作（包括</w:t>
      </w:r>
      <w:r>
        <w:t>CMP</w:t>
      </w:r>
      <w:r>
        <w:rPr>
          <w:rFonts w:eastAsia="KaiTi" w:hint="eastAsia"/>
          <w:lang w:val="zh-TW" w:eastAsia="zh-TW"/>
        </w:rPr>
        <w:t>）来说，</w:t>
      </w:r>
      <w:r>
        <w:t>Carry</w:t>
      </w:r>
      <w:r>
        <w:rPr>
          <w:rFonts w:eastAsia="KaiTi" w:hint="eastAsia"/>
          <w:lang w:val="zh-TW" w:eastAsia="zh-TW"/>
        </w:rPr>
        <w:t>相当于</w:t>
      </w:r>
      <w:r>
        <w:t>Not-Borrow</w:t>
      </w:r>
      <w:r>
        <w:rPr>
          <w:rFonts w:eastAsia="KaiTi" w:hint="eastAsia"/>
          <w:lang w:val="zh-TW" w:eastAsia="zh-TW"/>
        </w:rPr>
        <w:t>，如果产生借位则置</w:t>
      </w:r>
      <w:r>
        <w:t>0</w:t>
      </w:r>
      <w:r>
        <w:rPr>
          <w:rFonts w:eastAsia="KaiTi" w:hint="eastAsia"/>
          <w:lang w:val="zh-TW" w:eastAsia="zh-TW"/>
        </w:rPr>
        <w:t>，否则置</w:t>
      </w:r>
      <w:r>
        <w:t>1</w:t>
      </w:r>
      <w:r>
        <w:rPr>
          <w:rFonts w:eastAsia="KaiTi" w:hint="eastAsia"/>
          <w:lang w:val="zh-TW" w:eastAsia="zh-TW"/>
        </w:rPr>
        <w:t>；对于有移位操作的非加</w:t>
      </w:r>
      <w:r>
        <w:t>/</w:t>
      </w:r>
      <w:r>
        <w:rPr>
          <w:rFonts w:eastAsia="KaiTi" w:hint="eastAsia"/>
          <w:lang w:val="zh-TW" w:eastAsia="zh-TW"/>
        </w:rPr>
        <w:t>减操作来说，</w:t>
      </w:r>
      <w:r>
        <w:t>C</w:t>
      </w:r>
      <w:r>
        <w:rPr>
          <w:rFonts w:eastAsia="KaiTi" w:hint="eastAsia"/>
          <w:lang w:val="zh-TW" w:eastAsia="zh-TW"/>
        </w:rPr>
        <w:t>置移出值的最后一位；对于其它的非加</w:t>
      </w:r>
      <w:r>
        <w:t>/</w:t>
      </w:r>
      <w:r>
        <w:rPr>
          <w:rFonts w:eastAsia="KaiTi" w:hint="eastAsia"/>
          <w:lang w:val="zh-TW" w:eastAsia="zh-TW"/>
        </w:rPr>
        <w:t>减操作来说，</w:t>
      </w:r>
      <w:r>
        <w:t>C</w:t>
      </w:r>
      <w:r>
        <w:rPr>
          <w:rFonts w:eastAsia="KaiTi" w:hint="eastAsia"/>
          <w:lang w:val="zh-TW" w:eastAsia="zh-TW"/>
        </w:rPr>
        <w:t>的值一般不变；</w:t>
      </w:r>
    </w:p>
    <w:p w14:paraId="554A5B44"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209C227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V</w:t>
      </w:r>
      <w:r>
        <w:rPr>
          <w:rFonts w:eastAsia="KaiTi" w:hint="eastAsia"/>
          <w:lang w:val="zh-TW" w:eastAsia="zh-TW"/>
        </w:rPr>
        <w:t>（</w:t>
      </w:r>
      <w:r>
        <w:t>oVerflow</w:t>
      </w:r>
      <w:r>
        <w:rPr>
          <w:rFonts w:eastAsia="KaiTi" w:hint="eastAsia"/>
          <w:lang w:val="zh-TW" w:eastAsia="zh-TW"/>
        </w:rPr>
        <w:t>）</w:t>
      </w:r>
    </w:p>
    <w:p w14:paraId="20E2CBC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如果操作导致溢出，则置</w:t>
      </w:r>
      <w:r>
        <w:t>1</w:t>
      </w:r>
      <w:r>
        <w:rPr>
          <w:rFonts w:eastAsia="KaiTi" w:hint="eastAsia"/>
          <w:lang w:val="zh-TW" w:eastAsia="zh-TW"/>
        </w:rPr>
        <w:t>，否则置</w:t>
      </w:r>
      <w:r>
        <w:t>0</w:t>
      </w:r>
      <w:r>
        <w:rPr>
          <w:rFonts w:eastAsia="KaiTi" w:hint="eastAsia"/>
          <w:lang w:val="zh-TW" w:eastAsia="zh-TW"/>
        </w:rPr>
        <w:t>。</w:t>
      </w:r>
    </w:p>
    <w:p w14:paraId="37B07300" w14:textId="77777777" w:rsidR="00C13018" w:rsidRDefault="00C13018">
      <w:pPr>
        <w:rPr>
          <w:rFonts w:ascii="KaiTi" w:eastAsia="KaiTi" w:hAnsi="KaiTi" w:cs="KaiTi" w:hint="default"/>
          <w:lang w:val="zh-TW" w:eastAsia="zh-TW"/>
        </w:rPr>
      </w:pPr>
    </w:p>
    <w:p w14:paraId="07389B7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N (Negative)</w:t>
      </w:r>
    </w:p>
    <w:p w14:paraId="21B0331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If the result is negative then assign 1 to N, otherwise assign 0 to N.</w:t>
      </w:r>
    </w:p>
    <w:p w14:paraId="7FA4C88D"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6FAEC93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Z (Zero)</w:t>
      </w:r>
    </w:p>
    <w:p w14:paraId="1F698CA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If the result is zero then assign 1 to Z, otherwise assign 0 to Z.</w:t>
      </w:r>
    </w:p>
    <w:p w14:paraId="2F45EEDC"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8E941F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lastRenderedPageBreak/>
        <w:t>C (Carry)</w:t>
      </w:r>
    </w:p>
    <w:p w14:paraId="17957F7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For add operations (including CMN), if they have carry then assign 1 to C, otherwise assign 0 to C; for sub operations (including CMP), Carry acts as Not-Borrow, if borrow happens then assign 0 to C, otherwise assign 1 to C; for shift operations (excluding add or sub), assign C the last bit to be shifted out; for the rest of operations, C stays unchanged.</w:t>
      </w:r>
    </w:p>
    <w:p w14:paraId="5D480266"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E90DAC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 (oVerflow)</w:t>
      </w:r>
    </w:p>
    <w:p w14:paraId="0626927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If the operation overflows then assign 1 to V, otherwise assign 0 to V.</w:t>
      </w:r>
    </w:p>
    <w:p w14:paraId="10CE78BD" w14:textId="77777777" w:rsidR="00C13018" w:rsidRDefault="00E910D2">
      <w:pPr>
        <w:rPr>
          <w:rFonts w:ascii="宋体" w:eastAsia="宋体" w:hAnsi="宋体" w:cs="宋体" w:hint="default"/>
          <w:lang w:val="zh-TW" w:eastAsia="zh-TW"/>
        </w:rPr>
      </w:pPr>
      <w:r>
        <w:rPr>
          <w:rFonts w:eastAsia="宋体"/>
          <w:lang w:val="zh-TW" w:eastAsia="zh-TW"/>
        </w:rPr>
        <w:t>需要注意一点，</w:t>
      </w:r>
      <w:r>
        <w:rPr>
          <w:rFonts w:ascii="Times New Roman" w:eastAsia="Arial Unicode MS"/>
        </w:rPr>
        <w:t>C flag</w:t>
      </w:r>
      <w:r>
        <w:rPr>
          <w:rFonts w:eastAsia="宋体"/>
          <w:lang w:val="zh-TW" w:eastAsia="zh-TW"/>
        </w:rPr>
        <w:t>表示无符号数运算结果是否溢出；</w:t>
      </w:r>
      <w:r>
        <w:rPr>
          <w:rFonts w:ascii="Times New Roman" w:eastAsia="Arial Unicode MS"/>
        </w:rPr>
        <w:t>V flag</w:t>
      </w:r>
      <w:r>
        <w:rPr>
          <w:rFonts w:eastAsia="宋体"/>
          <w:lang w:val="zh-TW" w:eastAsia="zh-TW"/>
        </w:rPr>
        <w:t>表示有符号数运算结果是否溢出。</w:t>
      </w:r>
    </w:p>
    <w:p w14:paraId="5BFAAE65" w14:textId="77777777" w:rsidR="00C13018" w:rsidRDefault="00E910D2">
      <w:pPr>
        <w:rPr>
          <w:rFonts w:hint="default"/>
        </w:rPr>
      </w:pPr>
      <w:r>
        <w:rPr>
          <w:rFonts w:ascii="Times New Roman" w:eastAsia="Arial Unicode MS"/>
        </w:rPr>
        <w:t>One thing to note, C flag works on unsigned calculations, whereas V flag works on signed calculations.</w:t>
      </w:r>
    </w:p>
    <w:p w14:paraId="3B013A53" w14:textId="77777777" w:rsidR="00C13018" w:rsidRDefault="00E910D2">
      <w:pPr>
        <w:rPr>
          <w:rFonts w:ascii="宋体" w:eastAsia="宋体" w:hAnsi="宋体" w:cs="宋体" w:hint="default"/>
          <w:lang w:val="zh-TW" w:eastAsia="zh-TW"/>
        </w:rPr>
      </w:pPr>
      <w:r>
        <w:rPr>
          <w:rFonts w:eastAsia="宋体"/>
          <w:lang w:val="zh-TW" w:eastAsia="zh-TW"/>
        </w:rPr>
        <w:t>数据操作指令可以大致分为以下</w:t>
      </w:r>
      <w:r>
        <w:rPr>
          <w:rFonts w:ascii="Times New Roman" w:eastAsia="Arial Unicode MS"/>
        </w:rPr>
        <w:t>4</w:t>
      </w:r>
      <w:r>
        <w:rPr>
          <w:rFonts w:eastAsia="宋体"/>
          <w:lang w:val="zh-TW" w:eastAsia="zh-TW"/>
        </w:rPr>
        <w:t>类：</w:t>
      </w:r>
    </w:p>
    <w:p w14:paraId="39274FA1" w14:textId="77777777" w:rsidR="00C13018" w:rsidRDefault="00E910D2">
      <w:pPr>
        <w:rPr>
          <w:rFonts w:hint="default"/>
        </w:rPr>
      </w:pPr>
      <w:r>
        <w:rPr>
          <w:rFonts w:ascii="Times New Roman" w:eastAsia="Arial Unicode MS"/>
        </w:rPr>
        <w:t>Data processing instructions can be divided into 4 kinds:</w:t>
      </w:r>
    </w:p>
    <w:p w14:paraId="3426A649" w14:textId="77777777" w:rsidR="00C13018" w:rsidRDefault="00E910D2" w:rsidP="00E910D2">
      <w:pPr>
        <w:numPr>
          <w:ilvl w:val="0"/>
          <w:numId w:val="12"/>
        </w:numPr>
        <w:tabs>
          <w:tab w:val="num" w:pos="900"/>
        </w:tabs>
        <w:ind w:left="900" w:hanging="480"/>
        <w:rPr>
          <w:rFonts w:ascii="宋体" w:eastAsia="宋体" w:hAnsi="宋体" w:cs="宋体" w:hint="default"/>
          <w:lang w:val="zh-TW" w:eastAsia="zh-TW"/>
        </w:rPr>
      </w:pPr>
      <w:r>
        <w:rPr>
          <w:rFonts w:eastAsia="宋体"/>
          <w:lang w:eastAsia="zh-TW"/>
        </w:rPr>
        <w:t>算术操作</w:t>
      </w:r>
    </w:p>
    <w:p w14:paraId="49C60D58" w14:textId="77777777" w:rsidR="00C13018" w:rsidRDefault="00E910D2" w:rsidP="00E910D2">
      <w:pPr>
        <w:numPr>
          <w:ilvl w:val="0"/>
          <w:numId w:val="13"/>
        </w:numPr>
        <w:tabs>
          <w:tab w:val="num" w:pos="900"/>
        </w:tabs>
        <w:ind w:left="900" w:hanging="480"/>
        <w:rPr>
          <w:rFonts w:hint="default"/>
        </w:rPr>
      </w:pPr>
      <w:r>
        <w:rPr>
          <w:rFonts w:ascii="Times New Roman"/>
        </w:rPr>
        <w:t>Arithmetic instructions</w:t>
      </w:r>
    </w:p>
    <w:p w14:paraId="4DFAC61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ADD R0, R1, </w:t>
      </w:r>
      <w:proofErr w:type="gramStart"/>
      <w:r>
        <w:t>R2</w:t>
      </w:r>
      <w:r>
        <w:tab/>
      </w:r>
      <w:r>
        <w:tab/>
        <w:t>;</w:t>
      </w:r>
      <w:proofErr w:type="gramEnd"/>
      <w:r>
        <w:t xml:space="preserve"> R0 = R1 + R2</w:t>
      </w:r>
    </w:p>
    <w:p w14:paraId="288ECB2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ADC R0, R1, </w:t>
      </w:r>
      <w:proofErr w:type="gramStart"/>
      <w:r>
        <w:t>R2</w:t>
      </w:r>
      <w:r>
        <w:tab/>
      </w:r>
      <w:r>
        <w:tab/>
        <w:t>;</w:t>
      </w:r>
      <w:proofErr w:type="gramEnd"/>
      <w:r>
        <w:t xml:space="preserve"> R0 = R1 + R2 + C(arry)</w:t>
      </w:r>
    </w:p>
    <w:p w14:paraId="0915879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SUB R0, R1, </w:t>
      </w:r>
      <w:proofErr w:type="gramStart"/>
      <w:r>
        <w:t>R2</w:t>
      </w:r>
      <w:r>
        <w:tab/>
      </w:r>
      <w:r>
        <w:tab/>
        <w:t>;</w:t>
      </w:r>
      <w:proofErr w:type="gramEnd"/>
      <w:r>
        <w:t xml:space="preserve"> R0 = R1 - R2</w:t>
      </w:r>
    </w:p>
    <w:p w14:paraId="19FF8A9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SBC R0, R1, </w:t>
      </w:r>
      <w:proofErr w:type="gramStart"/>
      <w:r>
        <w:t>R2</w:t>
      </w:r>
      <w:r>
        <w:tab/>
      </w:r>
      <w:r>
        <w:tab/>
        <w:t>;</w:t>
      </w:r>
      <w:proofErr w:type="gramEnd"/>
      <w:r>
        <w:t xml:space="preserve"> R0 = R1 - R2 - !C</w:t>
      </w:r>
    </w:p>
    <w:p w14:paraId="7B73A6E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RSB R0, R1, </w:t>
      </w:r>
      <w:proofErr w:type="gramStart"/>
      <w:r>
        <w:t>R2</w:t>
      </w:r>
      <w:r>
        <w:tab/>
      </w:r>
      <w:r>
        <w:tab/>
        <w:t>;</w:t>
      </w:r>
      <w:proofErr w:type="gramEnd"/>
      <w:r>
        <w:t xml:space="preserve"> R0 = R2 - R1</w:t>
      </w:r>
    </w:p>
    <w:p w14:paraId="1ED7D28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RSC R0, R1, </w:t>
      </w:r>
      <w:proofErr w:type="gramStart"/>
      <w:r>
        <w:t>R2</w:t>
      </w:r>
      <w:r>
        <w:tab/>
      </w:r>
      <w:r>
        <w:tab/>
        <w:t>;</w:t>
      </w:r>
      <w:proofErr w:type="gramEnd"/>
      <w:r>
        <w:t xml:space="preserve"> R0 = R2 - R1 - !C</w:t>
      </w:r>
    </w:p>
    <w:p w14:paraId="58B44568" w14:textId="77777777" w:rsidR="00C13018" w:rsidRDefault="00E910D2">
      <w:pPr>
        <w:rPr>
          <w:rFonts w:ascii="宋体" w:eastAsia="宋体" w:hAnsi="宋体" w:cs="宋体" w:hint="default"/>
          <w:lang w:val="zh-TW" w:eastAsia="zh-TW"/>
        </w:rPr>
      </w:pPr>
      <w:r>
        <w:rPr>
          <w:rFonts w:eastAsia="宋体"/>
          <w:lang w:val="zh-TW" w:eastAsia="zh-TW"/>
        </w:rPr>
        <w:t>算术操作中，</w:t>
      </w:r>
      <w:r>
        <w:rPr>
          <w:rFonts w:ascii="Times New Roman" w:eastAsia="Arial Unicode MS"/>
        </w:rPr>
        <w:t>ADD</w:t>
      </w:r>
      <w:r>
        <w:rPr>
          <w:rFonts w:eastAsia="宋体"/>
          <w:lang w:val="zh-TW" w:eastAsia="zh-TW"/>
        </w:rPr>
        <w:t>和</w:t>
      </w:r>
      <w:r>
        <w:rPr>
          <w:rFonts w:ascii="Times New Roman" w:eastAsia="Arial Unicode MS"/>
        </w:rPr>
        <w:t>SUB</w:t>
      </w:r>
      <w:r>
        <w:rPr>
          <w:rFonts w:eastAsia="宋体"/>
          <w:lang w:val="zh-TW" w:eastAsia="zh-TW"/>
        </w:rPr>
        <w:t>为基础操作，其他均为两者的变种。</w:t>
      </w:r>
      <w:r>
        <w:rPr>
          <w:rFonts w:ascii="Times New Roman" w:eastAsia="Arial Unicode MS"/>
        </w:rPr>
        <w:t>RSB</w:t>
      </w:r>
      <w:r>
        <w:rPr>
          <w:rFonts w:eastAsia="宋体"/>
          <w:lang w:val="zh-TW" w:eastAsia="zh-TW"/>
        </w:rPr>
        <w:t>是</w:t>
      </w:r>
      <w:r>
        <w:rPr>
          <w:rFonts w:eastAsia="Arial Unicode MS" w:hAnsi="Times New Roman" w:hint="default"/>
        </w:rPr>
        <w:t>“</w:t>
      </w:r>
      <w:r>
        <w:rPr>
          <w:rFonts w:ascii="Times New Roman" w:eastAsia="Arial Unicode MS"/>
        </w:rPr>
        <w:t>Reverse SuB</w:t>
      </w:r>
      <w:r>
        <w:rPr>
          <w:rFonts w:eastAsia="Arial Unicode MS" w:hAnsi="Times New Roman" w:hint="default"/>
        </w:rPr>
        <w:t>”</w:t>
      </w:r>
      <w:r>
        <w:rPr>
          <w:rFonts w:eastAsia="宋体"/>
          <w:lang w:val="zh-TW" w:eastAsia="zh-TW"/>
        </w:rPr>
        <w:t>的缩写，仅仅是把</w:t>
      </w:r>
      <w:r>
        <w:rPr>
          <w:rFonts w:ascii="Times New Roman" w:eastAsia="Arial Unicode MS"/>
        </w:rPr>
        <w:t>SUB</w:t>
      </w:r>
      <w:r>
        <w:rPr>
          <w:rFonts w:eastAsia="宋体"/>
          <w:lang w:val="zh-TW" w:eastAsia="zh-TW"/>
        </w:rPr>
        <w:t>的两个操作数调换了位置而已；以</w:t>
      </w:r>
      <w:r>
        <w:rPr>
          <w:rFonts w:eastAsia="Arial Unicode MS" w:hAnsi="Times New Roman" w:hint="default"/>
        </w:rPr>
        <w:t>“</w:t>
      </w:r>
      <w:r>
        <w:rPr>
          <w:rFonts w:ascii="Times New Roman" w:eastAsia="Arial Unicode MS"/>
        </w:rPr>
        <w:t>C</w:t>
      </w:r>
      <w:r>
        <w:rPr>
          <w:rFonts w:eastAsia="Arial Unicode MS" w:hAnsi="Times New Roman" w:hint="default"/>
        </w:rPr>
        <w:t>”</w:t>
      </w:r>
      <w:r>
        <w:rPr>
          <w:rFonts w:eastAsia="宋体"/>
          <w:lang w:val="zh-TW" w:eastAsia="zh-TW"/>
        </w:rPr>
        <w:t>（即</w:t>
      </w:r>
      <w:r>
        <w:rPr>
          <w:rFonts w:ascii="Times New Roman" w:eastAsia="Arial Unicode MS"/>
        </w:rPr>
        <w:t>Carry</w:t>
      </w:r>
      <w:r>
        <w:rPr>
          <w:rFonts w:eastAsia="宋体"/>
          <w:lang w:val="zh-TW" w:eastAsia="zh-TW"/>
        </w:rPr>
        <w:t>）结尾的变种代表有进位和借位的加减法，当产生进位或没有借位时，将</w:t>
      </w:r>
      <w:r>
        <w:rPr>
          <w:rFonts w:ascii="Times New Roman" w:eastAsia="Arial Unicode MS"/>
        </w:rPr>
        <w:t>Carry flag</w:t>
      </w:r>
      <w:r>
        <w:rPr>
          <w:rFonts w:eastAsia="宋体"/>
          <w:lang w:val="zh-TW" w:eastAsia="zh-TW"/>
        </w:rPr>
        <w:t>置</w:t>
      </w:r>
      <w:r>
        <w:rPr>
          <w:rFonts w:ascii="Times New Roman" w:eastAsia="Arial Unicode MS"/>
        </w:rPr>
        <w:t>1</w:t>
      </w:r>
      <w:r>
        <w:rPr>
          <w:rFonts w:eastAsia="宋体"/>
          <w:lang w:val="zh-TW" w:eastAsia="zh-TW"/>
        </w:rPr>
        <w:t>。</w:t>
      </w:r>
    </w:p>
    <w:p w14:paraId="16D781BF" w14:textId="77777777" w:rsidR="00C13018" w:rsidRDefault="00E910D2">
      <w:pPr>
        <w:rPr>
          <w:rFonts w:hint="default"/>
        </w:rPr>
      </w:pPr>
      <w:r>
        <w:rPr>
          <w:rFonts w:ascii="Times New Roman" w:eastAsia="Arial Unicode MS"/>
        </w:rPr>
        <w:t xml:space="preserve">All arithmetic instructions are based on ADD and SUB. RSB is the abbreviation of </w:t>
      </w:r>
      <w:r>
        <w:rPr>
          <w:rFonts w:eastAsia="Arial Unicode MS" w:hAnsi="Times New Roman" w:hint="default"/>
        </w:rPr>
        <w:t>“</w:t>
      </w:r>
      <w:r>
        <w:rPr>
          <w:rFonts w:ascii="Times New Roman" w:eastAsia="Arial Unicode MS"/>
        </w:rPr>
        <w:t>Reverse SuB</w:t>
      </w:r>
      <w:r>
        <w:rPr>
          <w:rFonts w:eastAsia="Arial Unicode MS" w:hAnsi="Times New Roman" w:hint="default"/>
        </w:rPr>
        <w:t>”</w:t>
      </w:r>
      <w:r>
        <w:rPr>
          <w:rFonts w:ascii="Times New Roman" w:eastAsia="Arial Unicode MS"/>
        </w:rPr>
        <w:t xml:space="preserve">, which just reverse the two operands of SUB; instructions end with </w:t>
      </w:r>
      <w:r>
        <w:rPr>
          <w:rFonts w:eastAsia="Arial Unicode MS" w:hAnsi="Times New Roman" w:hint="default"/>
        </w:rPr>
        <w:t>“</w:t>
      </w:r>
      <w:r>
        <w:rPr>
          <w:rFonts w:ascii="Times New Roman" w:eastAsia="Arial Unicode MS"/>
        </w:rPr>
        <w:t>C</w:t>
      </w:r>
      <w:r>
        <w:rPr>
          <w:rFonts w:eastAsia="Arial Unicode MS" w:hAnsi="Times New Roman" w:hint="default"/>
        </w:rPr>
        <w:t>”</w:t>
      </w:r>
      <w:r>
        <w:rPr>
          <w:rFonts w:eastAsia="Arial Unicode MS" w:hAnsi="Times New Roman" w:hint="default"/>
        </w:rPr>
        <w:t xml:space="preserve"> </w:t>
      </w:r>
      <w:r>
        <w:rPr>
          <w:rFonts w:ascii="Times New Roman" w:eastAsia="Arial Unicode MS"/>
        </w:rPr>
        <w:t>stands for ADD with carry or SUB with borrow, and they will assign 1 to C flag when there is carry or no borrow.</w:t>
      </w:r>
    </w:p>
    <w:p w14:paraId="6499437E" w14:textId="77777777" w:rsidR="00C13018" w:rsidRDefault="00E910D2" w:rsidP="00E910D2">
      <w:pPr>
        <w:numPr>
          <w:ilvl w:val="0"/>
          <w:numId w:val="14"/>
        </w:numPr>
        <w:tabs>
          <w:tab w:val="num" w:pos="900"/>
        </w:tabs>
        <w:ind w:left="900" w:hanging="480"/>
        <w:rPr>
          <w:rFonts w:ascii="宋体" w:eastAsia="宋体" w:hAnsi="宋体" w:cs="宋体" w:hint="default"/>
          <w:lang w:val="zh-TW" w:eastAsia="zh-TW"/>
        </w:rPr>
      </w:pPr>
      <w:r>
        <w:rPr>
          <w:rFonts w:eastAsia="宋体"/>
          <w:lang w:eastAsia="zh-TW"/>
        </w:rPr>
        <w:t>逻辑操作</w:t>
      </w:r>
    </w:p>
    <w:p w14:paraId="66BF2112" w14:textId="77777777" w:rsidR="00C13018" w:rsidRDefault="00E910D2" w:rsidP="00E910D2">
      <w:pPr>
        <w:numPr>
          <w:ilvl w:val="0"/>
          <w:numId w:val="15"/>
        </w:numPr>
        <w:tabs>
          <w:tab w:val="num" w:pos="900"/>
        </w:tabs>
        <w:ind w:left="900" w:hanging="480"/>
        <w:rPr>
          <w:rFonts w:hint="default"/>
        </w:rPr>
      </w:pPr>
      <w:r>
        <w:rPr>
          <w:rFonts w:ascii="Times New Roman"/>
        </w:rPr>
        <w:t>Logical operation instructions</w:t>
      </w:r>
    </w:p>
    <w:p w14:paraId="4D64A9B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AND R0, R1, </w:t>
      </w:r>
      <w:proofErr w:type="gramStart"/>
      <w:r>
        <w:t>R2</w:t>
      </w:r>
      <w:r>
        <w:tab/>
      </w:r>
      <w:r>
        <w:tab/>
        <w:t>;</w:t>
      </w:r>
      <w:proofErr w:type="gramEnd"/>
      <w:r>
        <w:t xml:space="preserve"> R0 = R1 &amp; R2</w:t>
      </w:r>
    </w:p>
    <w:p w14:paraId="29D0E80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ORR R0, R1, </w:t>
      </w:r>
      <w:proofErr w:type="gramStart"/>
      <w:r>
        <w:t>R2</w:t>
      </w:r>
      <w:r>
        <w:tab/>
      </w:r>
      <w:r>
        <w:tab/>
        <w:t>;</w:t>
      </w:r>
      <w:proofErr w:type="gramEnd"/>
      <w:r>
        <w:t xml:space="preserve"> R0 = R1 | R2</w:t>
      </w:r>
    </w:p>
    <w:p w14:paraId="4E62B7C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EOR R0, R1, </w:t>
      </w:r>
      <w:proofErr w:type="gramStart"/>
      <w:r>
        <w:t>R2</w:t>
      </w:r>
      <w:r>
        <w:tab/>
      </w:r>
      <w:r>
        <w:tab/>
        <w:t>;</w:t>
      </w:r>
      <w:proofErr w:type="gramEnd"/>
      <w:r>
        <w:t xml:space="preserve"> R0 = R1 ^ R2</w:t>
      </w:r>
    </w:p>
    <w:p w14:paraId="3C320A1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BIC R0, R1, </w:t>
      </w:r>
      <w:proofErr w:type="gramStart"/>
      <w:r>
        <w:t>R2</w:t>
      </w:r>
      <w:r>
        <w:tab/>
      </w:r>
      <w:r>
        <w:tab/>
        <w:t>;</w:t>
      </w:r>
      <w:proofErr w:type="gramEnd"/>
      <w:r>
        <w:t xml:space="preserve"> R0 = R1 &amp;~ R2</w:t>
      </w:r>
    </w:p>
    <w:p w14:paraId="66B9ED4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MOV R0, </w:t>
      </w:r>
      <w:proofErr w:type="gramStart"/>
      <w:r>
        <w:t>R2</w:t>
      </w:r>
      <w:r>
        <w:tab/>
      </w:r>
      <w:r>
        <w:tab/>
      </w:r>
      <w:r>
        <w:tab/>
        <w:t>;</w:t>
      </w:r>
      <w:proofErr w:type="gramEnd"/>
      <w:r>
        <w:t xml:space="preserve"> R0 = R2</w:t>
      </w:r>
    </w:p>
    <w:p w14:paraId="05D1476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MVN R0, </w:t>
      </w:r>
      <w:proofErr w:type="gramStart"/>
      <w:r>
        <w:t>R2</w:t>
      </w:r>
      <w:r>
        <w:tab/>
      </w:r>
      <w:r>
        <w:tab/>
      </w:r>
      <w:r>
        <w:tab/>
        <w:t>;</w:t>
      </w:r>
      <w:proofErr w:type="gramEnd"/>
      <w:r>
        <w:t xml:space="preserve"> R0 = ~R2</w:t>
      </w:r>
    </w:p>
    <w:p w14:paraId="48AC8572" w14:textId="77777777" w:rsidR="00C13018" w:rsidRDefault="00E910D2">
      <w:pPr>
        <w:rPr>
          <w:rFonts w:ascii="宋体" w:eastAsia="宋体" w:hAnsi="宋体" w:cs="宋体" w:hint="default"/>
          <w:lang w:val="zh-TW" w:eastAsia="zh-TW"/>
        </w:rPr>
      </w:pPr>
      <w:r>
        <w:rPr>
          <w:rFonts w:eastAsia="宋体"/>
          <w:lang w:val="zh-TW" w:eastAsia="zh-TW"/>
        </w:rPr>
        <w:t>逻辑操作指令没什么多说的，它们的作用都已经用</w:t>
      </w:r>
      <w:r>
        <w:rPr>
          <w:rFonts w:ascii="Times New Roman" w:eastAsia="Arial Unicode MS"/>
        </w:rPr>
        <w:t>C</w:t>
      </w:r>
      <w:r>
        <w:rPr>
          <w:rFonts w:eastAsia="宋体"/>
          <w:lang w:val="zh-TW" w:eastAsia="zh-TW"/>
        </w:rPr>
        <w:t>操作符表示出来了，大家应该很熟悉；但是</w:t>
      </w:r>
      <w:r>
        <w:rPr>
          <w:rFonts w:ascii="Times New Roman" w:eastAsia="Arial Unicode MS"/>
        </w:rPr>
        <w:t>C</w:t>
      </w:r>
      <w:r>
        <w:rPr>
          <w:rFonts w:eastAsia="宋体"/>
          <w:lang w:val="zh-TW" w:eastAsia="zh-TW"/>
        </w:rPr>
        <w:t>操作符里的移位操作并没有对应的逻辑操作指令，因为</w:t>
      </w:r>
      <w:r>
        <w:rPr>
          <w:rFonts w:ascii="Times New Roman" w:eastAsia="Arial Unicode MS"/>
        </w:rPr>
        <w:t>ARM</w:t>
      </w:r>
      <w:r>
        <w:rPr>
          <w:rFonts w:eastAsia="宋体"/>
          <w:lang w:val="zh-TW" w:eastAsia="zh-TW"/>
        </w:rPr>
        <w:t>采用了桶式移位，共有</w:t>
      </w:r>
      <w:r>
        <w:rPr>
          <w:rFonts w:ascii="Times New Roman" w:eastAsia="Arial Unicode MS"/>
        </w:rPr>
        <w:t>4</w:t>
      </w:r>
      <w:r>
        <w:rPr>
          <w:rFonts w:eastAsia="宋体"/>
          <w:lang w:val="zh-TW" w:eastAsia="zh-TW"/>
        </w:rPr>
        <w:t>种指令：</w:t>
      </w:r>
    </w:p>
    <w:p w14:paraId="1D883025" w14:textId="77777777" w:rsidR="00C13018" w:rsidRDefault="00E910D2">
      <w:pPr>
        <w:rPr>
          <w:rFonts w:hint="default"/>
        </w:rPr>
      </w:pPr>
      <w:r>
        <w:rPr>
          <w:rFonts w:ascii="Times New Roman" w:eastAsia="Arial Unicode MS"/>
        </w:rPr>
        <w:t>There is not much to explain about these instructions with their corresponding C operators. You may have noticed that there</w:t>
      </w:r>
      <w:r>
        <w:rPr>
          <w:rFonts w:eastAsia="Arial Unicode MS" w:hAnsi="Times New Roman" w:hint="default"/>
        </w:rPr>
        <w:t>’</w:t>
      </w:r>
      <w:r>
        <w:rPr>
          <w:rFonts w:ascii="Times New Roman" w:eastAsia="Arial Unicode MS"/>
        </w:rPr>
        <w:t>s no shift instruction, because ARM uses barrel shift with 4 instructions:</w:t>
      </w:r>
    </w:p>
    <w:p w14:paraId="0CABCB1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lastRenderedPageBreak/>
        <w:t>LSL</w:t>
      </w:r>
      <w:r>
        <w:tab/>
      </w:r>
      <w:r>
        <w:tab/>
      </w:r>
      <w:r>
        <w:rPr>
          <w:rFonts w:eastAsia="KaiTi" w:hint="eastAsia"/>
          <w:lang w:val="zh-TW" w:eastAsia="zh-TW"/>
        </w:rPr>
        <w:t>逻辑左移，见图</w:t>
      </w:r>
      <w:r>
        <w:t>6-4</w:t>
      </w:r>
    </w:p>
    <w:p w14:paraId="359B0E6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LSL</w:t>
      </w:r>
      <w:r>
        <w:tab/>
      </w:r>
      <w:r>
        <w:tab/>
        <w:t>Logic Shift Left, as shown in figure 6-4</w:t>
      </w:r>
    </w:p>
    <w:p w14:paraId="1884E947" w14:textId="77777777" w:rsidR="00C13018" w:rsidRDefault="00E910D2">
      <w:pPr>
        <w:keepNext/>
        <w:ind w:firstLine="0"/>
        <w:rPr>
          <w:rFonts w:hint="default"/>
        </w:rPr>
      </w:pPr>
      <w:r>
        <w:rPr>
          <w:noProof/>
        </w:rPr>
        <w:drawing>
          <wp:inline distT="0" distB="0" distL="0" distR="0" wp14:anchorId="38902E3F" wp14:editId="0E4AF9D6">
            <wp:extent cx="5667701" cy="1155337"/>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LSL.png"/>
                    <pic:cNvPicPr/>
                  </pic:nvPicPr>
                  <pic:blipFill>
                    <a:blip r:embed="rId11">
                      <a:extLst/>
                    </a:blip>
                    <a:stretch>
                      <a:fillRect/>
                    </a:stretch>
                  </pic:blipFill>
                  <pic:spPr>
                    <a:xfrm>
                      <a:off x="0" y="0"/>
                      <a:ext cx="5667701" cy="1155337"/>
                    </a:xfrm>
                    <a:prstGeom prst="rect">
                      <a:avLst/>
                    </a:prstGeom>
                    <a:ln w="12700" cap="flat">
                      <a:noFill/>
                      <a:miter lim="400000"/>
                    </a:ln>
                    <a:effectLst/>
                  </pic:spPr>
                </pic:pic>
              </a:graphicData>
            </a:graphic>
          </wp:inline>
        </w:drawing>
      </w:r>
    </w:p>
    <w:p w14:paraId="3DF60A6E"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6- 4</w:t>
      </w:r>
      <w:r>
        <w:rPr>
          <w:rFonts w:eastAsia="宋体"/>
          <w:lang w:val="zh-TW" w:eastAsia="zh-TW"/>
        </w:rPr>
        <w:t xml:space="preserve"> </w:t>
      </w:r>
      <w:r>
        <w:rPr>
          <w:rFonts w:eastAsia="宋体"/>
          <w:lang w:val="zh-TW" w:eastAsia="zh-TW"/>
        </w:rPr>
        <w:t>逻辑左移</w:t>
      </w:r>
    </w:p>
    <w:p w14:paraId="22FAFC4C" w14:textId="77777777" w:rsidR="00C13018" w:rsidRDefault="00E910D2">
      <w:pPr>
        <w:jc w:val="center"/>
        <w:rPr>
          <w:rFonts w:hint="default"/>
        </w:rPr>
      </w:pPr>
      <w:r>
        <w:rPr>
          <w:rFonts w:ascii="Times New Roman"/>
        </w:rPr>
        <w:t>Figure 6-4 LSL</w:t>
      </w:r>
    </w:p>
    <w:p w14:paraId="11ADBD6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LSR</w:t>
      </w:r>
      <w:r>
        <w:tab/>
      </w:r>
      <w:r>
        <w:tab/>
      </w:r>
      <w:r>
        <w:rPr>
          <w:rFonts w:eastAsia="KaiTi" w:hint="eastAsia"/>
          <w:lang w:val="zh-TW" w:eastAsia="zh-TW"/>
        </w:rPr>
        <w:t>逻辑右移，见图</w:t>
      </w:r>
      <w:r>
        <w:t>6-5</w:t>
      </w:r>
    </w:p>
    <w:p w14:paraId="5147474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LSR</w:t>
      </w:r>
      <w:r>
        <w:tab/>
      </w:r>
      <w:r>
        <w:tab/>
        <w:t>Logic Shift Right, as shown in figure 6-5</w:t>
      </w:r>
    </w:p>
    <w:p w14:paraId="368606C5" w14:textId="77777777" w:rsidR="00C13018" w:rsidRDefault="00E910D2">
      <w:pPr>
        <w:keepNext/>
        <w:ind w:firstLine="0"/>
        <w:rPr>
          <w:rFonts w:hint="default"/>
        </w:rPr>
      </w:pPr>
      <w:r>
        <w:rPr>
          <w:noProof/>
        </w:rPr>
        <w:drawing>
          <wp:inline distT="0" distB="0" distL="0" distR="0" wp14:anchorId="6D5F3D23" wp14:editId="79B962F8">
            <wp:extent cx="5668455" cy="115214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LSR.png"/>
                    <pic:cNvPicPr/>
                  </pic:nvPicPr>
                  <pic:blipFill>
                    <a:blip r:embed="rId12">
                      <a:extLst/>
                    </a:blip>
                    <a:stretch>
                      <a:fillRect/>
                    </a:stretch>
                  </pic:blipFill>
                  <pic:spPr>
                    <a:xfrm>
                      <a:off x="0" y="0"/>
                      <a:ext cx="5668455" cy="1152145"/>
                    </a:xfrm>
                    <a:prstGeom prst="rect">
                      <a:avLst/>
                    </a:prstGeom>
                    <a:ln w="12700" cap="flat">
                      <a:noFill/>
                      <a:miter lim="400000"/>
                    </a:ln>
                    <a:effectLst/>
                  </pic:spPr>
                </pic:pic>
              </a:graphicData>
            </a:graphic>
          </wp:inline>
        </w:drawing>
      </w:r>
    </w:p>
    <w:p w14:paraId="4EBE9233"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6- 5</w:t>
      </w:r>
      <w:r>
        <w:rPr>
          <w:rFonts w:eastAsia="宋体"/>
          <w:lang w:val="zh-TW" w:eastAsia="zh-TW"/>
        </w:rPr>
        <w:t xml:space="preserve"> </w:t>
      </w:r>
      <w:r>
        <w:rPr>
          <w:rFonts w:eastAsia="宋体"/>
          <w:lang w:val="zh-TW" w:eastAsia="zh-TW"/>
        </w:rPr>
        <w:t>逻辑右移</w:t>
      </w:r>
    </w:p>
    <w:p w14:paraId="7FFB982C" w14:textId="77777777" w:rsidR="00C13018" w:rsidRDefault="00E910D2">
      <w:pPr>
        <w:jc w:val="center"/>
        <w:rPr>
          <w:rFonts w:hint="default"/>
        </w:rPr>
      </w:pPr>
      <w:r>
        <w:rPr>
          <w:rFonts w:ascii="Times New Roman"/>
        </w:rPr>
        <w:t>Figure 6-5 LSR</w:t>
      </w:r>
    </w:p>
    <w:p w14:paraId="7209D48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ASR</w:t>
      </w:r>
      <w:r>
        <w:tab/>
      </w:r>
      <w:r>
        <w:tab/>
      </w:r>
      <w:r>
        <w:rPr>
          <w:rFonts w:eastAsia="KaiTi" w:hint="eastAsia"/>
          <w:lang w:val="zh-TW" w:eastAsia="zh-TW"/>
        </w:rPr>
        <w:t>算术右移，见图</w:t>
      </w:r>
      <w:r>
        <w:t>6-6</w:t>
      </w:r>
    </w:p>
    <w:p w14:paraId="7E2B4BA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ASR</w:t>
      </w:r>
      <w:r>
        <w:tab/>
      </w:r>
      <w:r>
        <w:tab/>
        <w:t>Arithmetic Shift Right, as shown in figure 6-6</w:t>
      </w:r>
    </w:p>
    <w:p w14:paraId="5E03502A" w14:textId="77777777" w:rsidR="00C13018" w:rsidRDefault="00E910D2">
      <w:pPr>
        <w:keepNext/>
        <w:ind w:firstLine="0"/>
        <w:rPr>
          <w:rFonts w:hint="default"/>
        </w:rPr>
      </w:pPr>
      <w:r>
        <w:rPr>
          <w:noProof/>
        </w:rPr>
        <w:drawing>
          <wp:inline distT="0" distB="0" distL="0" distR="0" wp14:anchorId="5816BCA7" wp14:editId="7B50368B">
            <wp:extent cx="5669371" cy="115074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ASR.png"/>
                    <pic:cNvPicPr/>
                  </pic:nvPicPr>
                  <pic:blipFill>
                    <a:blip r:embed="rId13">
                      <a:extLst/>
                    </a:blip>
                    <a:stretch>
                      <a:fillRect/>
                    </a:stretch>
                  </pic:blipFill>
                  <pic:spPr>
                    <a:xfrm>
                      <a:off x="0" y="0"/>
                      <a:ext cx="5669371" cy="1150740"/>
                    </a:xfrm>
                    <a:prstGeom prst="rect">
                      <a:avLst/>
                    </a:prstGeom>
                    <a:ln w="12700" cap="flat">
                      <a:noFill/>
                      <a:miter lim="400000"/>
                    </a:ln>
                    <a:effectLst/>
                  </pic:spPr>
                </pic:pic>
              </a:graphicData>
            </a:graphic>
          </wp:inline>
        </w:drawing>
      </w:r>
    </w:p>
    <w:p w14:paraId="40274222"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6- 6</w:t>
      </w:r>
      <w:r>
        <w:rPr>
          <w:rFonts w:eastAsia="宋体"/>
          <w:lang w:val="zh-TW" w:eastAsia="zh-TW"/>
        </w:rPr>
        <w:t xml:space="preserve"> </w:t>
      </w:r>
      <w:r>
        <w:rPr>
          <w:rFonts w:eastAsia="宋体"/>
          <w:lang w:val="zh-TW" w:eastAsia="zh-TW"/>
        </w:rPr>
        <w:t>算术右移</w:t>
      </w:r>
    </w:p>
    <w:p w14:paraId="3D20FB40" w14:textId="77777777" w:rsidR="00C13018" w:rsidRDefault="00E910D2">
      <w:pPr>
        <w:jc w:val="center"/>
        <w:rPr>
          <w:rFonts w:hint="default"/>
        </w:rPr>
      </w:pPr>
      <w:r>
        <w:rPr>
          <w:rFonts w:ascii="Times New Roman"/>
        </w:rPr>
        <w:t>Figure 6-6 ASR</w:t>
      </w:r>
    </w:p>
    <w:p w14:paraId="3553AB7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ROR</w:t>
      </w:r>
      <w:r>
        <w:tab/>
      </w:r>
      <w:r>
        <w:tab/>
      </w:r>
      <w:r>
        <w:rPr>
          <w:rFonts w:eastAsia="KaiTi" w:hint="eastAsia"/>
          <w:lang w:val="zh-TW" w:eastAsia="zh-TW"/>
        </w:rPr>
        <w:t>循环右移，见图</w:t>
      </w:r>
      <w:r>
        <w:t>6-7</w:t>
      </w:r>
    </w:p>
    <w:p w14:paraId="65E6505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ROR</w:t>
      </w:r>
      <w:r>
        <w:tab/>
      </w:r>
      <w:r>
        <w:tab/>
        <w:t>ROtate Right, as shown in figure 6-7</w:t>
      </w:r>
    </w:p>
    <w:p w14:paraId="4FA61950" w14:textId="77777777" w:rsidR="00C13018" w:rsidRDefault="00E910D2">
      <w:pPr>
        <w:keepNext/>
        <w:ind w:firstLine="0"/>
        <w:rPr>
          <w:rFonts w:hint="default"/>
        </w:rPr>
      </w:pPr>
      <w:r>
        <w:rPr>
          <w:noProof/>
        </w:rPr>
        <w:drawing>
          <wp:inline distT="0" distB="0" distL="0" distR="0" wp14:anchorId="4F497791" wp14:editId="507CE64B">
            <wp:extent cx="5667473" cy="115453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OR.png"/>
                    <pic:cNvPicPr/>
                  </pic:nvPicPr>
                  <pic:blipFill>
                    <a:blip r:embed="rId14">
                      <a:extLst/>
                    </a:blip>
                    <a:stretch>
                      <a:fillRect/>
                    </a:stretch>
                  </pic:blipFill>
                  <pic:spPr>
                    <a:xfrm>
                      <a:off x="0" y="0"/>
                      <a:ext cx="5667473" cy="1154536"/>
                    </a:xfrm>
                    <a:prstGeom prst="rect">
                      <a:avLst/>
                    </a:prstGeom>
                    <a:ln w="12700" cap="flat">
                      <a:noFill/>
                      <a:miter lim="400000"/>
                    </a:ln>
                    <a:effectLst/>
                  </pic:spPr>
                </pic:pic>
              </a:graphicData>
            </a:graphic>
          </wp:inline>
        </w:drawing>
      </w:r>
    </w:p>
    <w:p w14:paraId="3225F2DF"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6- 7</w:t>
      </w:r>
      <w:r>
        <w:rPr>
          <w:rFonts w:eastAsia="宋体"/>
          <w:lang w:val="zh-TW" w:eastAsia="zh-TW"/>
        </w:rPr>
        <w:t xml:space="preserve"> </w:t>
      </w:r>
      <w:r>
        <w:rPr>
          <w:rFonts w:eastAsia="宋体"/>
          <w:lang w:val="zh-TW" w:eastAsia="zh-TW"/>
        </w:rPr>
        <w:t>循环右移</w:t>
      </w:r>
    </w:p>
    <w:p w14:paraId="74E3228F" w14:textId="77777777" w:rsidR="00C13018" w:rsidRDefault="00E910D2">
      <w:pPr>
        <w:jc w:val="center"/>
        <w:rPr>
          <w:rFonts w:hint="default"/>
        </w:rPr>
      </w:pPr>
      <w:r>
        <w:rPr>
          <w:rFonts w:ascii="Times New Roman"/>
        </w:rPr>
        <w:t>Figure 6-7 ROR</w:t>
      </w:r>
    </w:p>
    <w:p w14:paraId="48B1C814" w14:textId="77777777" w:rsidR="00C13018" w:rsidRDefault="00E910D2" w:rsidP="00E910D2">
      <w:pPr>
        <w:numPr>
          <w:ilvl w:val="0"/>
          <w:numId w:val="16"/>
        </w:numPr>
        <w:tabs>
          <w:tab w:val="num" w:pos="900"/>
        </w:tabs>
        <w:ind w:left="900" w:hanging="480"/>
        <w:rPr>
          <w:rFonts w:ascii="宋体" w:eastAsia="宋体" w:hAnsi="宋体" w:cs="宋体" w:hint="default"/>
          <w:lang w:val="zh-TW" w:eastAsia="zh-TW"/>
        </w:rPr>
      </w:pPr>
      <w:r>
        <w:rPr>
          <w:rFonts w:eastAsia="宋体"/>
          <w:lang w:eastAsia="zh-TW"/>
        </w:rPr>
        <w:t>比较操作</w:t>
      </w:r>
    </w:p>
    <w:p w14:paraId="6755721E" w14:textId="77777777" w:rsidR="00C13018" w:rsidRDefault="00E910D2" w:rsidP="00E910D2">
      <w:pPr>
        <w:numPr>
          <w:ilvl w:val="0"/>
          <w:numId w:val="17"/>
        </w:numPr>
        <w:tabs>
          <w:tab w:val="num" w:pos="900"/>
        </w:tabs>
        <w:ind w:left="900" w:hanging="480"/>
        <w:rPr>
          <w:rFonts w:hint="default"/>
        </w:rPr>
      </w:pPr>
      <w:r>
        <w:rPr>
          <w:rFonts w:ascii="Times New Roman"/>
        </w:rPr>
        <w:t>Compare instructions</w:t>
      </w:r>
    </w:p>
    <w:p w14:paraId="5407D45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lastRenderedPageBreak/>
        <w:t>CMP R1, R2</w:t>
      </w:r>
      <w:r>
        <w:tab/>
      </w:r>
      <w:r>
        <w:tab/>
        <w:t xml:space="preserve">; </w:t>
      </w:r>
      <w:r>
        <w:rPr>
          <w:rFonts w:eastAsia="KaiTi" w:hint="eastAsia"/>
          <w:lang w:val="zh-TW" w:eastAsia="zh-TW"/>
        </w:rPr>
        <w:t>执行</w:t>
      </w:r>
      <w:r>
        <w:t>R1 - R2</w:t>
      </w:r>
      <w:r>
        <w:rPr>
          <w:rFonts w:eastAsia="KaiTi" w:hint="eastAsia"/>
          <w:lang w:val="zh-TW" w:eastAsia="zh-TW"/>
        </w:rPr>
        <w:t>并依结果设置</w:t>
      </w:r>
      <w:r>
        <w:t>flag</w:t>
      </w:r>
    </w:p>
    <w:p w14:paraId="4B6A1FF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CMN R1, R2</w:t>
      </w:r>
      <w:r>
        <w:tab/>
      </w:r>
      <w:r>
        <w:tab/>
        <w:t xml:space="preserve">; </w:t>
      </w:r>
      <w:r>
        <w:rPr>
          <w:rFonts w:eastAsia="KaiTi" w:hint="eastAsia"/>
          <w:lang w:val="zh-TW" w:eastAsia="zh-TW"/>
        </w:rPr>
        <w:t>执行</w:t>
      </w:r>
      <w:r>
        <w:t>R1 + R2</w:t>
      </w:r>
      <w:r>
        <w:rPr>
          <w:rFonts w:eastAsia="KaiTi" w:hint="eastAsia"/>
          <w:lang w:val="zh-TW" w:eastAsia="zh-TW"/>
        </w:rPr>
        <w:t>并依结果设置</w:t>
      </w:r>
      <w:r>
        <w:t>flag</w:t>
      </w:r>
    </w:p>
    <w:p w14:paraId="4158309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TST R1, R2</w:t>
      </w:r>
      <w:r>
        <w:tab/>
      </w:r>
      <w:r>
        <w:tab/>
        <w:t xml:space="preserve">; </w:t>
      </w:r>
      <w:r>
        <w:rPr>
          <w:rFonts w:eastAsia="KaiTi" w:hint="eastAsia"/>
          <w:lang w:val="zh-TW" w:eastAsia="zh-TW"/>
        </w:rPr>
        <w:t>执行</w:t>
      </w:r>
      <w:r>
        <w:t>R1 &amp; R2</w:t>
      </w:r>
      <w:r>
        <w:rPr>
          <w:rFonts w:eastAsia="KaiTi" w:hint="eastAsia"/>
          <w:lang w:val="zh-TW" w:eastAsia="zh-TW"/>
        </w:rPr>
        <w:t>并依结果设置</w:t>
      </w:r>
      <w:r>
        <w:t>flag</w:t>
      </w:r>
    </w:p>
    <w:p w14:paraId="6F4C50F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TEQ R1, R2</w:t>
      </w:r>
      <w:r>
        <w:tab/>
      </w:r>
      <w:r>
        <w:tab/>
        <w:t xml:space="preserve">; </w:t>
      </w:r>
      <w:r>
        <w:rPr>
          <w:rFonts w:eastAsia="KaiTi" w:hint="eastAsia"/>
          <w:lang w:val="zh-TW" w:eastAsia="zh-TW"/>
        </w:rPr>
        <w:t>执行</w:t>
      </w:r>
      <w:r>
        <w:t>R1 ^ R2</w:t>
      </w:r>
      <w:r>
        <w:rPr>
          <w:rFonts w:eastAsia="KaiTi" w:hint="eastAsia"/>
          <w:lang w:val="zh-TW" w:eastAsia="zh-TW"/>
        </w:rPr>
        <w:t>并依结果设置</w:t>
      </w:r>
      <w:r>
        <w:t>flag</w:t>
      </w:r>
    </w:p>
    <w:p w14:paraId="5DCA09B6" w14:textId="77777777" w:rsidR="00C13018" w:rsidRDefault="00C13018">
      <w:pPr>
        <w:rPr>
          <w:rFonts w:hint="default"/>
        </w:rPr>
      </w:pPr>
    </w:p>
    <w:p w14:paraId="2AE3752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CMP R1, </w:t>
      </w:r>
      <w:proofErr w:type="gramStart"/>
      <w:r>
        <w:t>R2</w:t>
      </w:r>
      <w:r>
        <w:tab/>
      </w:r>
      <w:r>
        <w:tab/>
        <w:t>;</w:t>
      </w:r>
      <w:proofErr w:type="gramEnd"/>
      <w:r>
        <w:t xml:space="preserve"> Set flag according to the result of R1 - R2</w:t>
      </w:r>
    </w:p>
    <w:p w14:paraId="7311C0B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CMN R1, </w:t>
      </w:r>
      <w:proofErr w:type="gramStart"/>
      <w:r>
        <w:t>R2</w:t>
      </w:r>
      <w:r>
        <w:tab/>
      </w:r>
      <w:r>
        <w:tab/>
        <w:t>;</w:t>
      </w:r>
      <w:proofErr w:type="gramEnd"/>
      <w:r>
        <w:t xml:space="preserve"> Set flag according to the result of R1 + R2</w:t>
      </w:r>
    </w:p>
    <w:p w14:paraId="0B1C0AA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TST R1, </w:t>
      </w:r>
      <w:proofErr w:type="gramStart"/>
      <w:r>
        <w:t>R2</w:t>
      </w:r>
      <w:r>
        <w:tab/>
      </w:r>
      <w:r>
        <w:tab/>
        <w:t>;</w:t>
      </w:r>
      <w:proofErr w:type="gramEnd"/>
      <w:r>
        <w:t xml:space="preserve"> Set flag according to the result of R1 &amp; R2</w:t>
      </w:r>
    </w:p>
    <w:p w14:paraId="4DD0484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TEQ R1, </w:t>
      </w:r>
      <w:proofErr w:type="gramStart"/>
      <w:r>
        <w:t>R2</w:t>
      </w:r>
      <w:r>
        <w:tab/>
      </w:r>
      <w:r>
        <w:tab/>
        <w:t>;</w:t>
      </w:r>
      <w:proofErr w:type="gramEnd"/>
      <w:r>
        <w:t xml:space="preserve"> Set flag according to the result of R1 ^ R2</w:t>
      </w:r>
    </w:p>
    <w:p w14:paraId="4A70E54A" w14:textId="77777777" w:rsidR="00C13018" w:rsidRDefault="00E910D2">
      <w:pPr>
        <w:rPr>
          <w:rFonts w:ascii="宋体" w:eastAsia="宋体" w:hAnsi="宋体" w:cs="宋体" w:hint="default"/>
          <w:lang w:val="zh-TW" w:eastAsia="zh-TW"/>
        </w:rPr>
      </w:pPr>
      <w:r>
        <w:rPr>
          <w:rFonts w:eastAsia="宋体"/>
          <w:lang w:val="zh-TW" w:eastAsia="zh-TW"/>
        </w:rPr>
        <w:t>比较操作其实就是改变</w:t>
      </w:r>
      <w:r>
        <w:rPr>
          <w:rFonts w:ascii="Times New Roman" w:eastAsia="Arial Unicode MS"/>
        </w:rPr>
        <w:t>flag</w:t>
      </w:r>
      <w:r>
        <w:rPr>
          <w:rFonts w:eastAsia="宋体"/>
          <w:lang w:val="zh-TW" w:eastAsia="zh-TW"/>
        </w:rPr>
        <w:t>的算术操作或逻辑操作，只是操作结果不保留在寄存器里而已。</w:t>
      </w:r>
    </w:p>
    <w:p w14:paraId="68193580" w14:textId="77777777" w:rsidR="00C13018" w:rsidRDefault="00E910D2">
      <w:pPr>
        <w:rPr>
          <w:rFonts w:hint="default"/>
        </w:rPr>
      </w:pPr>
      <w:r>
        <w:rPr>
          <w:rFonts w:ascii="Times New Roman" w:eastAsia="Arial Unicode MS"/>
        </w:rPr>
        <w:t>Compare instructions are just arithmetic or logical operation instructions that change flags, but they don</w:t>
      </w:r>
      <w:r>
        <w:rPr>
          <w:rFonts w:eastAsia="Arial Unicode MS" w:hAnsi="Times New Roman" w:hint="default"/>
        </w:rPr>
        <w:t>’</w:t>
      </w:r>
      <w:r>
        <w:rPr>
          <w:rFonts w:ascii="Times New Roman" w:eastAsia="Arial Unicode MS"/>
        </w:rPr>
        <w:t>t save the results to registers.</w:t>
      </w:r>
    </w:p>
    <w:p w14:paraId="2A2665BD" w14:textId="77777777" w:rsidR="00C13018" w:rsidRDefault="00E910D2" w:rsidP="00E910D2">
      <w:pPr>
        <w:numPr>
          <w:ilvl w:val="0"/>
          <w:numId w:val="18"/>
        </w:numPr>
        <w:tabs>
          <w:tab w:val="num" w:pos="900"/>
        </w:tabs>
        <w:ind w:left="900" w:hanging="480"/>
        <w:rPr>
          <w:rFonts w:ascii="宋体" w:eastAsia="宋体" w:hAnsi="宋体" w:cs="宋体" w:hint="default"/>
          <w:lang w:val="zh-TW" w:eastAsia="zh-TW"/>
        </w:rPr>
      </w:pPr>
      <w:r>
        <w:rPr>
          <w:rFonts w:eastAsia="宋体"/>
          <w:lang w:eastAsia="zh-TW"/>
        </w:rPr>
        <w:t>乘法操作</w:t>
      </w:r>
    </w:p>
    <w:p w14:paraId="1E19CF44" w14:textId="77777777" w:rsidR="00C13018" w:rsidRDefault="00E910D2" w:rsidP="00E910D2">
      <w:pPr>
        <w:numPr>
          <w:ilvl w:val="0"/>
          <w:numId w:val="19"/>
        </w:numPr>
        <w:tabs>
          <w:tab w:val="num" w:pos="900"/>
        </w:tabs>
        <w:ind w:left="900" w:hanging="480"/>
        <w:rPr>
          <w:rFonts w:hint="default"/>
        </w:rPr>
      </w:pPr>
      <w:r>
        <w:rPr>
          <w:rFonts w:ascii="Times New Roman"/>
        </w:rPr>
        <w:t>Multiply instructions</w:t>
      </w:r>
    </w:p>
    <w:p w14:paraId="5F3121B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MUL R4, R3, </w:t>
      </w:r>
      <w:proofErr w:type="gramStart"/>
      <w:r>
        <w:t>R2</w:t>
      </w:r>
      <w:r>
        <w:tab/>
      </w:r>
      <w:r>
        <w:tab/>
        <w:t>;</w:t>
      </w:r>
      <w:proofErr w:type="gramEnd"/>
      <w:r>
        <w:t xml:space="preserve"> R4 = R3 * R2</w:t>
      </w:r>
    </w:p>
    <w:p w14:paraId="7AE85F2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MLA R4, R3, R2, </w:t>
      </w:r>
      <w:proofErr w:type="gramStart"/>
      <w:r>
        <w:t>R1</w:t>
      </w:r>
      <w:r>
        <w:tab/>
      </w:r>
      <w:r>
        <w:tab/>
        <w:t>;</w:t>
      </w:r>
      <w:proofErr w:type="gramEnd"/>
      <w:r>
        <w:t xml:space="preserve"> R4 = R3 * R2 + R1</w:t>
      </w:r>
    </w:p>
    <w:p w14:paraId="3F970893" w14:textId="77777777" w:rsidR="00C13018" w:rsidRDefault="00E910D2">
      <w:pPr>
        <w:ind w:left="420" w:firstLine="0"/>
        <w:rPr>
          <w:rFonts w:ascii="宋体" w:eastAsia="宋体" w:hAnsi="宋体" w:cs="宋体" w:hint="default"/>
          <w:lang w:val="zh-TW" w:eastAsia="zh-TW"/>
        </w:rPr>
      </w:pPr>
      <w:r>
        <w:rPr>
          <w:rFonts w:eastAsia="宋体"/>
          <w:lang w:val="zh-TW" w:eastAsia="zh-TW"/>
        </w:rPr>
        <w:t>乘法操作的操作数必须来自寄存器。</w:t>
      </w:r>
    </w:p>
    <w:p w14:paraId="2030CC3E" w14:textId="77777777" w:rsidR="00C13018" w:rsidRDefault="00E910D2">
      <w:pPr>
        <w:ind w:left="420" w:firstLine="0"/>
        <w:rPr>
          <w:rFonts w:hint="default"/>
        </w:rPr>
      </w:pPr>
      <w:r>
        <w:rPr>
          <w:rFonts w:ascii="Times New Roman"/>
        </w:rPr>
        <w:t>The operands of multiply instructions must come from registers.</w:t>
      </w:r>
    </w:p>
    <w:p w14:paraId="0B181C07" w14:textId="77777777" w:rsidR="00C13018" w:rsidRDefault="00E910D2" w:rsidP="00E910D2">
      <w:pPr>
        <w:pStyle w:val="3"/>
        <w:numPr>
          <w:ilvl w:val="0"/>
          <w:numId w:val="10"/>
        </w:numPr>
        <w:tabs>
          <w:tab w:val="num" w:pos="380"/>
        </w:tabs>
        <w:ind w:left="380" w:hanging="380"/>
        <w:rPr>
          <w:rFonts w:ascii="SimHei" w:eastAsia="SimHei" w:hAnsi="SimHei" w:cs="SimHei"/>
          <w:lang w:val="zh-TW" w:eastAsia="zh-TW"/>
        </w:rPr>
      </w:pPr>
      <w:r>
        <w:rPr>
          <w:rFonts w:eastAsia="SimHei" w:hint="eastAsia"/>
          <w:lang w:val="zh-TW" w:eastAsia="zh-TW"/>
        </w:rPr>
        <w:t>内存操作指令</w:t>
      </w:r>
    </w:p>
    <w:p w14:paraId="36F7E02E" w14:textId="77777777" w:rsidR="00C13018" w:rsidRDefault="00E910D2" w:rsidP="00E910D2">
      <w:pPr>
        <w:pStyle w:val="3"/>
        <w:numPr>
          <w:ilvl w:val="0"/>
          <w:numId w:val="10"/>
        </w:numPr>
        <w:tabs>
          <w:tab w:val="num" w:pos="380"/>
        </w:tabs>
        <w:ind w:left="380" w:hanging="380"/>
      </w:pPr>
      <w:r>
        <w:t>Register processing instructions</w:t>
      </w:r>
    </w:p>
    <w:p w14:paraId="5E6021EC" w14:textId="77777777" w:rsidR="00C13018" w:rsidRDefault="00E910D2">
      <w:pPr>
        <w:rPr>
          <w:rFonts w:ascii="宋体" w:eastAsia="宋体" w:hAnsi="宋体" w:cs="宋体" w:hint="default"/>
          <w:lang w:val="zh-TW" w:eastAsia="zh-TW"/>
        </w:rPr>
      </w:pPr>
      <w:r>
        <w:rPr>
          <w:rFonts w:eastAsia="宋体"/>
          <w:lang w:val="zh-TW" w:eastAsia="zh-TW"/>
        </w:rPr>
        <w:t>内存操作指令的基本格式是：</w:t>
      </w:r>
    </w:p>
    <w:p w14:paraId="29023314" w14:textId="77777777" w:rsidR="00C13018" w:rsidRDefault="00E910D2">
      <w:pPr>
        <w:rPr>
          <w:rFonts w:hint="default"/>
        </w:rPr>
      </w:pPr>
      <w:r>
        <w:rPr>
          <w:rFonts w:ascii="Times New Roman" w:eastAsia="Arial Unicode MS"/>
        </w:rPr>
        <w:t>The basic syntax of register processing instructions is:</w:t>
      </w:r>
    </w:p>
    <w:p w14:paraId="546E3FA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op</w:t>
      </w:r>
      <w:proofErr w:type="gramEnd"/>
      <w:r>
        <w:t>{cond}{type} Rd, [Rn,</w:t>
      </w:r>
      <w:r>
        <w:rPr>
          <w:rFonts w:hAnsi="Courier New"/>
        </w:rPr>
        <w:t> </w:t>
      </w:r>
      <w:r>
        <w:t>Op2]</w:t>
      </w:r>
    </w:p>
    <w:p w14:paraId="248D157B" w14:textId="77777777" w:rsidR="00C13018" w:rsidRDefault="00E910D2">
      <w:pPr>
        <w:rPr>
          <w:rFonts w:ascii="宋体" w:eastAsia="宋体" w:hAnsi="宋体" w:cs="宋体" w:hint="default"/>
          <w:lang w:val="zh-TW" w:eastAsia="zh-TW"/>
        </w:rPr>
      </w:pPr>
      <w:r>
        <w:rPr>
          <w:rFonts w:eastAsia="宋体"/>
          <w:lang w:val="zh-TW" w:eastAsia="zh-TW"/>
        </w:rPr>
        <w:t>其中</w:t>
      </w:r>
      <w:r>
        <w:rPr>
          <w:rFonts w:ascii="Times New Roman" w:eastAsia="Arial Unicode MS"/>
        </w:rPr>
        <w:t>Rn</w:t>
      </w:r>
      <w:r>
        <w:rPr>
          <w:rFonts w:eastAsia="宋体"/>
          <w:lang w:val="zh-TW" w:eastAsia="zh-TW"/>
        </w:rPr>
        <w:t>是基址寄存器，用于存放基地址；</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宋体"/>
          <w:lang w:val="zh-TW" w:eastAsia="zh-TW"/>
        </w:rPr>
        <w:t>的作用与数据操作指令相同；</w:t>
      </w:r>
      <w:r>
        <w:rPr>
          <w:rFonts w:eastAsia="Arial Unicode MS" w:hAnsi="Times New Roman" w:hint="default"/>
        </w:rPr>
        <w:t>“</w:t>
      </w:r>
      <w:r>
        <w:rPr>
          <w:rFonts w:ascii="Times New Roman" w:eastAsia="Arial Unicode MS"/>
        </w:rPr>
        <w:t>type</w:t>
      </w:r>
      <w:r>
        <w:rPr>
          <w:rFonts w:eastAsia="Arial Unicode MS" w:hAnsi="Times New Roman" w:hint="default"/>
        </w:rPr>
        <w:t>”</w:t>
      </w:r>
      <w:r>
        <w:rPr>
          <w:rFonts w:eastAsia="宋体"/>
          <w:lang w:val="zh-TW" w:eastAsia="zh-TW"/>
        </w:rPr>
        <w:t>指定指令</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eastAsia="宋体"/>
          <w:lang w:val="zh-TW" w:eastAsia="zh-TW"/>
        </w:rPr>
        <w:t>操作的数据类型，共有</w:t>
      </w:r>
      <w:r>
        <w:rPr>
          <w:rFonts w:ascii="Times New Roman" w:eastAsia="Arial Unicode MS"/>
        </w:rPr>
        <w:t>4</w:t>
      </w:r>
      <w:r>
        <w:rPr>
          <w:rFonts w:eastAsia="宋体"/>
          <w:lang w:val="zh-TW" w:eastAsia="zh-TW"/>
        </w:rPr>
        <w:t>种：</w:t>
      </w:r>
    </w:p>
    <w:p w14:paraId="537DD66A" w14:textId="77777777" w:rsidR="00C13018" w:rsidRDefault="00E910D2">
      <w:pPr>
        <w:rPr>
          <w:rFonts w:hint="default"/>
        </w:rPr>
      </w:pPr>
      <w:r>
        <w:rPr>
          <w:rFonts w:ascii="Times New Roman" w:eastAsia="Arial Unicode MS"/>
        </w:rPr>
        <w:t xml:space="preserve">Rn, the base register, stores base address; the function of </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is the same to data processing instructions; </w:t>
      </w:r>
      <w:r>
        <w:rPr>
          <w:rFonts w:eastAsia="Arial Unicode MS" w:hAnsi="Times New Roman" w:hint="default"/>
        </w:rPr>
        <w:t>“</w:t>
      </w:r>
      <w:r>
        <w:rPr>
          <w:rFonts w:ascii="Times New Roman" w:eastAsia="Arial Unicode MS"/>
        </w:rPr>
        <w:t>type</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decides the data type which </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eastAsia="Arial Unicode MS" w:hAnsi="Times New Roman" w:hint="default"/>
        </w:rPr>
        <w:t xml:space="preserve"> </w:t>
      </w:r>
      <w:r>
        <w:rPr>
          <w:rFonts w:ascii="Times New Roman" w:eastAsia="Arial Unicode MS"/>
        </w:rPr>
        <w:t>operates, there are 4 types:</w:t>
      </w:r>
    </w:p>
    <w:p w14:paraId="1D978C5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B</w:t>
      </w:r>
      <w:r>
        <w:rPr>
          <w:rFonts w:eastAsia="KaiTi" w:hint="eastAsia"/>
          <w:lang w:val="zh-TW" w:eastAsia="zh-TW"/>
        </w:rPr>
        <w:t>（</w:t>
      </w:r>
      <w:r>
        <w:t>unsigned Byte</w:t>
      </w:r>
      <w:r>
        <w:rPr>
          <w:rFonts w:eastAsia="KaiTi" w:hint="eastAsia"/>
          <w:lang w:val="zh-TW" w:eastAsia="zh-TW"/>
        </w:rPr>
        <w:t>）</w:t>
      </w:r>
    </w:p>
    <w:p w14:paraId="59EF5AF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无符号</w:t>
      </w:r>
      <w:r>
        <w:t>byte</w:t>
      </w:r>
      <w:r>
        <w:rPr>
          <w:rFonts w:eastAsia="KaiTi" w:hint="eastAsia"/>
          <w:lang w:val="zh-TW" w:eastAsia="zh-TW"/>
        </w:rPr>
        <w:t>（执行时扩展到</w:t>
      </w:r>
      <w:r>
        <w:t>32bit</w:t>
      </w:r>
      <w:r>
        <w:rPr>
          <w:rFonts w:eastAsia="KaiTi" w:hint="eastAsia"/>
          <w:lang w:val="zh-TW" w:eastAsia="zh-TW"/>
        </w:rPr>
        <w:t>，以</w:t>
      </w:r>
      <w:r>
        <w:t>0</w:t>
      </w:r>
      <w:r>
        <w:rPr>
          <w:rFonts w:eastAsia="KaiTi" w:hint="eastAsia"/>
          <w:lang w:val="zh-TW" w:eastAsia="zh-TW"/>
        </w:rPr>
        <w:t>填充）；</w:t>
      </w:r>
    </w:p>
    <w:p w14:paraId="4E819783"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5C9E580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SB</w:t>
      </w:r>
      <w:r>
        <w:rPr>
          <w:rFonts w:eastAsia="KaiTi" w:hint="eastAsia"/>
          <w:lang w:val="zh-TW" w:eastAsia="zh-TW"/>
        </w:rPr>
        <w:t>（</w:t>
      </w:r>
      <w:r>
        <w:t>Signed Byte</w:t>
      </w:r>
      <w:r>
        <w:rPr>
          <w:rFonts w:eastAsia="KaiTi" w:hint="eastAsia"/>
          <w:lang w:val="zh-TW" w:eastAsia="zh-TW"/>
        </w:rPr>
        <w:t>）</w:t>
      </w:r>
    </w:p>
    <w:p w14:paraId="41A2E8E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有符号</w:t>
      </w:r>
      <w:r>
        <w:t>byte</w:t>
      </w:r>
      <w:r>
        <w:rPr>
          <w:rFonts w:eastAsia="KaiTi" w:hint="eastAsia"/>
          <w:lang w:val="zh-TW" w:eastAsia="zh-TW"/>
        </w:rPr>
        <w:t>（仅用于</w:t>
      </w:r>
      <w:r>
        <w:t>LDR</w:t>
      </w:r>
      <w:r>
        <w:rPr>
          <w:rFonts w:eastAsia="KaiTi" w:hint="eastAsia"/>
          <w:lang w:val="zh-TW" w:eastAsia="zh-TW"/>
        </w:rPr>
        <w:t>指令；执行时扩展到</w:t>
      </w:r>
      <w:r>
        <w:t>32bit</w:t>
      </w:r>
      <w:r>
        <w:rPr>
          <w:rFonts w:eastAsia="KaiTi" w:hint="eastAsia"/>
          <w:lang w:val="zh-TW" w:eastAsia="zh-TW"/>
        </w:rPr>
        <w:t>，以符号位填充）；</w:t>
      </w:r>
    </w:p>
    <w:p w14:paraId="21CE4EF2"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02B7700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H</w:t>
      </w:r>
      <w:r>
        <w:rPr>
          <w:rFonts w:eastAsia="KaiTi" w:hint="eastAsia"/>
          <w:lang w:val="zh-TW" w:eastAsia="zh-TW"/>
        </w:rPr>
        <w:t>（</w:t>
      </w:r>
      <w:r>
        <w:t>unsigned Halfword</w:t>
      </w:r>
      <w:r>
        <w:rPr>
          <w:rFonts w:eastAsia="KaiTi" w:hint="eastAsia"/>
          <w:lang w:val="zh-TW" w:eastAsia="zh-TW"/>
        </w:rPr>
        <w:t>）</w:t>
      </w:r>
    </w:p>
    <w:p w14:paraId="5250CB4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无符号</w:t>
      </w:r>
      <w:r>
        <w:t>halfword</w:t>
      </w:r>
      <w:r>
        <w:rPr>
          <w:rFonts w:eastAsia="KaiTi" w:hint="eastAsia"/>
          <w:lang w:val="zh-TW" w:eastAsia="zh-TW"/>
        </w:rPr>
        <w:t>（执行时扩展到</w:t>
      </w:r>
      <w:r>
        <w:t>32bit</w:t>
      </w:r>
      <w:r>
        <w:rPr>
          <w:rFonts w:eastAsia="KaiTi" w:hint="eastAsia"/>
          <w:lang w:val="zh-TW" w:eastAsia="zh-TW"/>
        </w:rPr>
        <w:t>，以</w:t>
      </w:r>
      <w:r>
        <w:t>0</w:t>
      </w:r>
      <w:r>
        <w:rPr>
          <w:rFonts w:eastAsia="KaiTi" w:hint="eastAsia"/>
          <w:lang w:val="zh-TW" w:eastAsia="zh-TW"/>
        </w:rPr>
        <w:t>填充）；</w:t>
      </w:r>
    </w:p>
    <w:p w14:paraId="00923DE2"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055CB33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lastRenderedPageBreak/>
        <w:t>SH</w:t>
      </w:r>
      <w:r>
        <w:rPr>
          <w:rFonts w:eastAsia="KaiTi" w:hint="eastAsia"/>
          <w:lang w:val="zh-TW" w:eastAsia="zh-TW"/>
        </w:rPr>
        <w:t>（</w:t>
      </w:r>
      <w:r>
        <w:t>Signed Halfword</w:t>
      </w:r>
      <w:r>
        <w:rPr>
          <w:rFonts w:eastAsia="KaiTi" w:hint="eastAsia"/>
          <w:lang w:val="zh-TW" w:eastAsia="zh-TW"/>
        </w:rPr>
        <w:t>）</w:t>
      </w:r>
    </w:p>
    <w:p w14:paraId="5054DE1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有符号</w:t>
      </w:r>
      <w:r>
        <w:t>halfword</w:t>
      </w:r>
      <w:r>
        <w:rPr>
          <w:rFonts w:eastAsia="KaiTi" w:hint="eastAsia"/>
          <w:lang w:val="zh-TW" w:eastAsia="zh-TW"/>
        </w:rPr>
        <w:t>（仅用于</w:t>
      </w:r>
      <w:r>
        <w:t>LDR</w:t>
      </w:r>
      <w:r>
        <w:rPr>
          <w:rFonts w:eastAsia="KaiTi" w:hint="eastAsia"/>
          <w:lang w:val="zh-TW" w:eastAsia="zh-TW"/>
        </w:rPr>
        <w:t>指令；执行时扩展到</w:t>
      </w:r>
      <w:r>
        <w:t>32bit</w:t>
      </w:r>
      <w:r>
        <w:rPr>
          <w:rFonts w:eastAsia="KaiTi" w:hint="eastAsia"/>
          <w:lang w:val="zh-TW" w:eastAsia="zh-TW"/>
        </w:rPr>
        <w:t>，以符号位填充）。</w:t>
      </w:r>
    </w:p>
    <w:p w14:paraId="62D9D149" w14:textId="77777777" w:rsidR="00C13018" w:rsidRDefault="00C13018">
      <w:pPr>
        <w:rPr>
          <w:rFonts w:ascii="KaiTi" w:eastAsia="KaiTi" w:hAnsi="KaiTi" w:cs="KaiTi" w:hint="default"/>
          <w:lang w:val="zh-TW" w:eastAsia="zh-TW"/>
        </w:rPr>
      </w:pPr>
    </w:p>
    <w:p w14:paraId="593EDAC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B (unsigned Byte)</w:t>
      </w:r>
    </w:p>
    <w:p w14:paraId="5B5CB8E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Unsigned byte (Extends to 32 bits when executing</w:t>
      </w:r>
      <w:r>
        <w:rPr>
          <w:rFonts w:eastAsia="KaiTi" w:hint="eastAsia"/>
          <w:lang w:val="zh-TW" w:eastAsia="zh-TW"/>
        </w:rPr>
        <w:t>，</w:t>
      </w:r>
      <w:r>
        <w:t>filled with 0).</w:t>
      </w:r>
    </w:p>
    <w:p w14:paraId="0F2F1665"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1C7AE04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SB (Signed Byte)</w:t>
      </w:r>
    </w:p>
    <w:p w14:paraId="30FBF25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Signed byte (For LDR only</w:t>
      </w:r>
      <w:r>
        <w:rPr>
          <w:rFonts w:eastAsia="KaiTi" w:hint="eastAsia"/>
          <w:lang w:val="zh-TW" w:eastAsia="zh-TW"/>
        </w:rPr>
        <w:t>；</w:t>
      </w:r>
      <w:r>
        <w:t>extends to 32 bits when executing</w:t>
      </w:r>
      <w:r>
        <w:rPr>
          <w:rFonts w:eastAsia="KaiTi" w:hint="eastAsia"/>
          <w:lang w:val="zh-TW" w:eastAsia="zh-TW"/>
        </w:rPr>
        <w:t>，</w:t>
      </w:r>
      <w:r>
        <w:t>filled with the sign bit).</w:t>
      </w:r>
    </w:p>
    <w:p w14:paraId="4C8CE3EC"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5410B94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 (unsigned Halfword)</w:t>
      </w:r>
    </w:p>
    <w:p w14:paraId="20A11C9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Unsigned halfword (Extends to 32 bits when executing</w:t>
      </w:r>
      <w:r>
        <w:rPr>
          <w:rFonts w:eastAsia="KaiTi" w:hint="eastAsia"/>
          <w:lang w:val="zh-TW" w:eastAsia="zh-TW"/>
        </w:rPr>
        <w:t>，</w:t>
      </w:r>
      <w:r>
        <w:t>filled with 0).</w:t>
      </w:r>
    </w:p>
    <w:p w14:paraId="5FD24BA8"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1AD497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SH (Signed Halfword)</w:t>
      </w:r>
    </w:p>
    <w:p w14:paraId="0FE8477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Signed halfword (For LDR only</w:t>
      </w:r>
      <w:r>
        <w:rPr>
          <w:rFonts w:eastAsia="KaiTi" w:hint="eastAsia"/>
          <w:lang w:val="zh-TW" w:eastAsia="zh-TW"/>
        </w:rPr>
        <w:t>；</w:t>
      </w:r>
      <w:r>
        <w:t>extends to 32 bits when executing</w:t>
      </w:r>
      <w:r>
        <w:rPr>
          <w:rFonts w:eastAsia="KaiTi" w:hint="eastAsia"/>
          <w:lang w:val="zh-TW" w:eastAsia="zh-TW"/>
        </w:rPr>
        <w:t>，</w:t>
      </w:r>
      <w:r>
        <w:t>filled with the sign bit).</w:t>
      </w:r>
    </w:p>
    <w:p w14:paraId="5D0AE6B7" w14:textId="77777777" w:rsidR="00C13018" w:rsidRDefault="00E910D2">
      <w:pPr>
        <w:rPr>
          <w:rFonts w:ascii="宋体" w:eastAsia="宋体" w:hAnsi="宋体" w:cs="宋体" w:hint="default"/>
          <w:lang w:val="zh-TW" w:eastAsia="zh-TW"/>
        </w:rPr>
      </w:pPr>
      <w:r>
        <w:rPr>
          <w:rFonts w:eastAsia="宋体"/>
          <w:lang w:val="zh-TW" w:eastAsia="zh-TW"/>
        </w:rPr>
        <w:t>如果不指定</w:t>
      </w:r>
      <w:r>
        <w:rPr>
          <w:rFonts w:eastAsia="Arial Unicode MS" w:hAnsi="Times New Roman" w:hint="default"/>
        </w:rPr>
        <w:t>“</w:t>
      </w:r>
      <w:r>
        <w:rPr>
          <w:rFonts w:ascii="Times New Roman" w:eastAsia="Arial Unicode MS"/>
        </w:rPr>
        <w:t>type</w:t>
      </w:r>
      <w:r>
        <w:rPr>
          <w:rFonts w:eastAsia="Arial Unicode MS" w:hAnsi="Times New Roman" w:hint="default"/>
        </w:rPr>
        <w:t>”</w:t>
      </w:r>
      <w:r>
        <w:rPr>
          <w:rFonts w:eastAsia="宋体"/>
          <w:lang w:val="zh-TW" w:eastAsia="zh-TW"/>
        </w:rPr>
        <w:t>，则默认数据类型是</w:t>
      </w:r>
      <w:r>
        <w:rPr>
          <w:rFonts w:ascii="Times New Roman" w:eastAsia="Arial Unicode MS"/>
        </w:rPr>
        <w:t>word</w:t>
      </w:r>
      <w:r>
        <w:rPr>
          <w:rFonts w:eastAsia="宋体"/>
          <w:lang w:val="zh-TW" w:eastAsia="zh-TW"/>
        </w:rPr>
        <w:t>。</w:t>
      </w:r>
    </w:p>
    <w:p w14:paraId="0641DAB1" w14:textId="77777777" w:rsidR="00C13018" w:rsidRDefault="00E910D2">
      <w:pPr>
        <w:rPr>
          <w:rFonts w:hint="default"/>
        </w:rPr>
      </w:pPr>
      <w:r>
        <w:rPr>
          <w:rFonts w:ascii="Times New Roman" w:eastAsia="Arial Unicode MS"/>
        </w:rPr>
        <w:t xml:space="preserve">The default data type is word if no </w:t>
      </w:r>
      <w:r>
        <w:rPr>
          <w:rFonts w:eastAsia="Arial Unicode MS" w:hAnsi="Times New Roman" w:hint="default"/>
        </w:rPr>
        <w:t>“</w:t>
      </w:r>
      <w:r>
        <w:rPr>
          <w:rFonts w:ascii="Times New Roman" w:eastAsia="Arial Unicode MS"/>
        </w:rPr>
        <w:t>type</w:t>
      </w:r>
      <w:r>
        <w:rPr>
          <w:rFonts w:eastAsia="Arial Unicode MS" w:hAnsi="Times New Roman" w:hint="default"/>
        </w:rPr>
        <w:t>”</w:t>
      </w:r>
      <w:r>
        <w:rPr>
          <w:rFonts w:eastAsia="Arial Unicode MS" w:hAnsi="Times New Roman" w:hint="default"/>
        </w:rPr>
        <w:t xml:space="preserve"> </w:t>
      </w:r>
      <w:r>
        <w:rPr>
          <w:rFonts w:ascii="Times New Roman" w:eastAsia="Arial Unicode MS"/>
        </w:rPr>
        <w:t>is specified.</w:t>
      </w:r>
    </w:p>
    <w:p w14:paraId="276F7478" w14:textId="77777777" w:rsidR="00C13018" w:rsidRDefault="00E910D2">
      <w:pPr>
        <w:rPr>
          <w:rFonts w:ascii="宋体" w:eastAsia="宋体" w:hAnsi="宋体" w:cs="宋体" w:hint="default"/>
          <w:lang w:val="zh-TW" w:eastAsia="zh-TW"/>
        </w:rPr>
      </w:pPr>
      <w:r>
        <w:rPr>
          <w:rFonts w:ascii="Times New Roman" w:eastAsia="Arial Unicode MS"/>
        </w:rPr>
        <w:t>ARM</w:t>
      </w:r>
      <w:r>
        <w:rPr>
          <w:rFonts w:eastAsia="宋体"/>
          <w:lang w:val="zh-TW" w:eastAsia="zh-TW"/>
        </w:rPr>
        <w:t>内存操作基础指令只有两个：</w:t>
      </w:r>
      <w:r>
        <w:rPr>
          <w:rFonts w:ascii="Times New Roman" w:eastAsia="Arial Unicode MS"/>
        </w:rPr>
        <w:t>LDR</w:t>
      </w:r>
      <w:r>
        <w:rPr>
          <w:rFonts w:eastAsia="宋体"/>
          <w:lang w:val="zh-TW" w:eastAsia="zh-TW"/>
        </w:rPr>
        <w:t>（</w:t>
      </w:r>
      <w:r>
        <w:rPr>
          <w:rFonts w:ascii="Times New Roman" w:eastAsia="Arial Unicode MS"/>
        </w:rPr>
        <w:t>LoaD Register</w:t>
      </w:r>
      <w:r>
        <w:rPr>
          <w:rFonts w:eastAsia="宋体"/>
          <w:lang w:val="zh-TW" w:eastAsia="zh-TW"/>
        </w:rPr>
        <w:t>）将数据从内存中读出来，存到寄存器中；</w:t>
      </w:r>
      <w:r>
        <w:rPr>
          <w:rFonts w:ascii="Times New Roman" w:eastAsia="Arial Unicode MS"/>
        </w:rPr>
        <w:t>STR</w:t>
      </w:r>
      <w:r>
        <w:rPr>
          <w:rFonts w:eastAsia="宋体"/>
          <w:lang w:val="zh-TW" w:eastAsia="zh-TW"/>
        </w:rPr>
        <w:t>（</w:t>
      </w:r>
      <w:r>
        <w:rPr>
          <w:rFonts w:ascii="Times New Roman" w:eastAsia="Arial Unicode MS"/>
        </w:rPr>
        <w:t>STore Register</w:t>
      </w:r>
      <w:r>
        <w:rPr>
          <w:rFonts w:eastAsia="宋体"/>
          <w:lang w:val="zh-TW" w:eastAsia="zh-TW"/>
        </w:rPr>
        <w:t>）将数据从寄存器中读出来，存到内存中。两个指令的使用情况如下：</w:t>
      </w:r>
    </w:p>
    <w:p w14:paraId="79D3F3F6" w14:textId="77777777" w:rsidR="00C13018" w:rsidRDefault="00E910D2">
      <w:pPr>
        <w:rPr>
          <w:rFonts w:hint="default"/>
        </w:rPr>
      </w:pPr>
      <w:r>
        <w:rPr>
          <w:rFonts w:ascii="Times New Roman" w:eastAsia="Arial Unicode MS"/>
        </w:rPr>
        <w:t>There are only two basic register processing instructions: LDR (LoaD Register), which reads data from memory then write to register; and STR (STore Register), which reads data from register then write to memory. They</w:t>
      </w:r>
      <w:r>
        <w:rPr>
          <w:rFonts w:eastAsia="Arial Unicode MS" w:hAnsi="Times New Roman" w:hint="default"/>
        </w:rPr>
        <w:t>’</w:t>
      </w:r>
      <w:r>
        <w:rPr>
          <w:rFonts w:ascii="Times New Roman" w:eastAsia="Arial Unicode MS"/>
        </w:rPr>
        <w:t>re used like this:</w:t>
      </w:r>
    </w:p>
    <w:p w14:paraId="53431270" w14:textId="77777777" w:rsidR="00C13018" w:rsidRDefault="00E910D2" w:rsidP="00E910D2">
      <w:pPr>
        <w:numPr>
          <w:ilvl w:val="0"/>
          <w:numId w:val="20"/>
        </w:numPr>
        <w:tabs>
          <w:tab w:val="num" w:pos="900"/>
        </w:tabs>
        <w:ind w:left="900" w:hanging="480"/>
        <w:rPr>
          <w:rFonts w:hint="default"/>
        </w:rPr>
      </w:pPr>
      <w:r>
        <w:rPr>
          <w:rFonts w:ascii="Times New Roman"/>
        </w:rPr>
        <w:t>LDR</w:t>
      </w:r>
    </w:p>
    <w:p w14:paraId="4F27261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 xml:space="preserve">LDR Rt, [Rn {, #offset}] </w:t>
      </w:r>
      <w:r>
        <w:tab/>
      </w:r>
      <w:r>
        <w:tab/>
        <w:t>; Rt = *(Rn {+ offset})</w:t>
      </w:r>
      <w:r>
        <w:rPr>
          <w:rFonts w:eastAsia="KaiTi" w:hint="eastAsia"/>
          <w:lang w:val="zh-TW" w:eastAsia="zh-TW"/>
        </w:rPr>
        <w:t>，</w:t>
      </w:r>
      <w:r>
        <w:t>{}</w:t>
      </w:r>
      <w:r>
        <w:rPr>
          <w:rFonts w:eastAsia="KaiTi" w:hint="eastAsia"/>
          <w:lang w:val="zh-TW" w:eastAsia="zh-TW"/>
        </w:rPr>
        <w:t>代表可选</w:t>
      </w:r>
    </w:p>
    <w:p w14:paraId="2BECD3D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LDR </w:t>
      </w:r>
      <w:proofErr w:type="gramStart"/>
      <w:r>
        <w:t>Rt</w:t>
      </w:r>
      <w:proofErr w:type="gramEnd"/>
      <w:r>
        <w:t xml:space="preserve">, [Rn, #offset]! </w:t>
      </w:r>
      <w:r>
        <w:tab/>
      </w:r>
      <w:r>
        <w:tab/>
        <w:t>; Rt = *(Rn + offset); Rn = Rn + offset</w:t>
      </w:r>
    </w:p>
    <w:p w14:paraId="37879B4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LDR Rt, [Rn], #</w:t>
      </w:r>
      <w:proofErr w:type="gramStart"/>
      <w:r>
        <w:t xml:space="preserve">offset </w:t>
      </w:r>
      <w:r>
        <w:tab/>
      </w:r>
      <w:r>
        <w:tab/>
        <w:t>;</w:t>
      </w:r>
      <w:proofErr w:type="gramEnd"/>
      <w:r>
        <w:t xml:space="preserve"> Rt = *Rn; Rn = Rn + offset</w:t>
      </w:r>
    </w:p>
    <w:p w14:paraId="685CA0CC" w14:textId="77777777" w:rsidR="00C13018" w:rsidRDefault="00C13018">
      <w:pPr>
        <w:rPr>
          <w:rFonts w:hint="default"/>
        </w:rPr>
      </w:pPr>
    </w:p>
    <w:p w14:paraId="4491A02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4580" w:hanging="4160"/>
      </w:pPr>
      <w:r>
        <w:t>LDR Rt, [Rn {, #offset}</w:t>
      </w:r>
      <w:proofErr w:type="gramStart"/>
      <w:r>
        <w:t xml:space="preserve">] </w:t>
      </w:r>
      <w:r>
        <w:tab/>
      </w:r>
      <w:r>
        <w:tab/>
        <w:t>;</w:t>
      </w:r>
      <w:proofErr w:type="gramEnd"/>
      <w:r>
        <w:t xml:space="preserve"> Rt = *(Rn {+ offset}), {} is optional</w:t>
      </w:r>
    </w:p>
    <w:p w14:paraId="21BAD80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4580" w:hanging="4160"/>
      </w:pPr>
      <w:r>
        <w:t xml:space="preserve">LDR </w:t>
      </w:r>
      <w:proofErr w:type="gramStart"/>
      <w:r>
        <w:t>Rt</w:t>
      </w:r>
      <w:proofErr w:type="gramEnd"/>
      <w:r>
        <w:t xml:space="preserve">, [Rn, #offset]! </w:t>
      </w:r>
      <w:r>
        <w:tab/>
      </w:r>
      <w:r>
        <w:tab/>
        <w:t>; Rt = *(Rn + offset); Rn = Rn + offset</w:t>
      </w:r>
    </w:p>
    <w:p w14:paraId="17FE842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LDR Rt, [Rn], #</w:t>
      </w:r>
      <w:proofErr w:type="gramStart"/>
      <w:r>
        <w:t xml:space="preserve">offset </w:t>
      </w:r>
      <w:r>
        <w:tab/>
      </w:r>
      <w:r>
        <w:tab/>
        <w:t>;</w:t>
      </w:r>
      <w:proofErr w:type="gramEnd"/>
      <w:r>
        <w:t xml:space="preserve"> Rt = *Rn; Rn = Rn + offset</w:t>
      </w:r>
    </w:p>
    <w:p w14:paraId="1A206619" w14:textId="77777777" w:rsidR="00C13018" w:rsidRDefault="00C13018">
      <w:pPr>
        <w:rPr>
          <w:rFonts w:hint="default"/>
        </w:rPr>
      </w:pPr>
    </w:p>
    <w:p w14:paraId="67F97AB6" w14:textId="77777777" w:rsidR="00C13018" w:rsidRDefault="00E910D2" w:rsidP="00E910D2">
      <w:pPr>
        <w:numPr>
          <w:ilvl w:val="0"/>
          <w:numId w:val="21"/>
        </w:numPr>
        <w:tabs>
          <w:tab w:val="num" w:pos="900"/>
        </w:tabs>
        <w:ind w:left="900" w:hanging="480"/>
        <w:rPr>
          <w:rFonts w:hint="default"/>
        </w:rPr>
      </w:pPr>
      <w:r>
        <w:rPr>
          <w:rFonts w:ascii="Times New Roman"/>
        </w:rPr>
        <w:t>STR</w:t>
      </w:r>
    </w:p>
    <w:p w14:paraId="68E589B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STR Rt, [Rn {, #offset}</w:t>
      </w:r>
      <w:proofErr w:type="gramStart"/>
      <w:r>
        <w:t xml:space="preserve">] </w:t>
      </w:r>
      <w:r>
        <w:tab/>
      </w:r>
      <w:r>
        <w:tab/>
        <w:t>;</w:t>
      </w:r>
      <w:proofErr w:type="gramEnd"/>
      <w:r>
        <w:t xml:space="preserve"> *(Rn {+ offset}) = Rt</w:t>
      </w:r>
    </w:p>
    <w:p w14:paraId="48E0CCA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ind w:left="4580" w:hanging="4160"/>
      </w:pPr>
      <w:r>
        <w:t xml:space="preserve">STR </w:t>
      </w:r>
      <w:proofErr w:type="gramStart"/>
      <w:r>
        <w:t>Rt</w:t>
      </w:r>
      <w:proofErr w:type="gramEnd"/>
      <w:r>
        <w:t xml:space="preserve">, [Rn, #offset]! </w:t>
      </w:r>
      <w:r>
        <w:tab/>
      </w:r>
      <w:r>
        <w:tab/>
        <w:t>; *(Rn {+ offset}) = Rt; Rn = Rn + offset</w:t>
      </w:r>
    </w:p>
    <w:p w14:paraId="7319069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STR Rt, [Rn], #</w:t>
      </w:r>
      <w:proofErr w:type="gramStart"/>
      <w:r>
        <w:t xml:space="preserve">offset </w:t>
      </w:r>
      <w:r>
        <w:tab/>
      </w:r>
      <w:r>
        <w:tab/>
        <w:t>;</w:t>
      </w:r>
      <w:proofErr w:type="gramEnd"/>
      <w:r>
        <w:t xml:space="preserve"> *Rn = Rt; Rn = Rn + offset</w:t>
      </w:r>
    </w:p>
    <w:p w14:paraId="221E2DAA" w14:textId="77777777" w:rsidR="00C13018" w:rsidRDefault="00E910D2">
      <w:pPr>
        <w:rPr>
          <w:rFonts w:ascii="宋体" w:eastAsia="宋体" w:hAnsi="宋体" w:cs="宋体" w:hint="default"/>
          <w:lang w:val="zh-TW" w:eastAsia="zh-TW"/>
        </w:rPr>
      </w:pPr>
      <w:r>
        <w:rPr>
          <w:rFonts w:eastAsia="宋体"/>
          <w:lang w:val="zh-TW" w:eastAsia="zh-TW"/>
        </w:rPr>
        <w:t>此外，</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的变种</w:t>
      </w:r>
      <w:r>
        <w:rPr>
          <w:rFonts w:ascii="Times New Roman" w:eastAsia="Arial Unicode MS"/>
        </w:rPr>
        <w:t>LDRD</w:t>
      </w:r>
      <w:r>
        <w:rPr>
          <w:rFonts w:eastAsia="宋体"/>
          <w:lang w:val="zh-TW" w:eastAsia="zh-TW"/>
        </w:rPr>
        <w:t>和</w:t>
      </w:r>
      <w:r>
        <w:rPr>
          <w:rFonts w:ascii="Times New Roman" w:eastAsia="Arial Unicode MS"/>
        </w:rPr>
        <w:t>STRD</w:t>
      </w:r>
      <w:r>
        <w:rPr>
          <w:rFonts w:eastAsia="宋体"/>
          <w:lang w:val="zh-TW" w:eastAsia="zh-TW"/>
        </w:rPr>
        <w:t>还可以操作双字（</w:t>
      </w:r>
      <w:r>
        <w:rPr>
          <w:rFonts w:ascii="Times New Roman" w:eastAsia="Arial Unicode MS"/>
        </w:rPr>
        <w:t>Doubleword</w:t>
      </w:r>
      <w:r>
        <w:rPr>
          <w:rFonts w:eastAsia="宋体"/>
          <w:lang w:val="zh-TW" w:eastAsia="zh-TW"/>
        </w:rPr>
        <w:t>），即一次性操作</w:t>
      </w:r>
      <w:r>
        <w:rPr>
          <w:rFonts w:ascii="Times New Roman" w:eastAsia="Arial Unicode MS"/>
        </w:rPr>
        <w:t>2</w:t>
      </w:r>
      <w:r>
        <w:rPr>
          <w:rFonts w:eastAsia="宋体"/>
          <w:lang w:val="zh-TW" w:eastAsia="zh-TW"/>
        </w:rPr>
        <w:t>个寄存器，其基本格式是：</w:t>
      </w:r>
    </w:p>
    <w:p w14:paraId="7ACA9AC3" w14:textId="77777777" w:rsidR="00C13018" w:rsidRDefault="00E910D2">
      <w:pPr>
        <w:rPr>
          <w:rFonts w:hint="default"/>
        </w:rPr>
      </w:pPr>
      <w:r>
        <w:rPr>
          <w:rFonts w:ascii="Times New Roman" w:eastAsia="Arial Unicode MS"/>
        </w:rPr>
        <w:lastRenderedPageBreak/>
        <w:t>Besides, LDRD and STRD, the variants of LDR and STR, can operate doubleword, namely, LDR or STR two registers at once. The syntax of them is:</w:t>
      </w:r>
    </w:p>
    <w:p w14:paraId="49A01A0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op</w:t>
      </w:r>
      <w:proofErr w:type="gramEnd"/>
      <w:r>
        <w:t>{cond} Rt, Rt2, [Rn {, #offset}]</w:t>
      </w:r>
    </w:p>
    <w:p w14:paraId="1E139407" w14:textId="77777777" w:rsidR="00C13018" w:rsidRDefault="00E910D2">
      <w:pPr>
        <w:rPr>
          <w:rFonts w:ascii="宋体" w:eastAsia="宋体" w:hAnsi="宋体" w:cs="宋体" w:hint="default"/>
          <w:lang w:val="zh-TW" w:eastAsia="zh-TW"/>
        </w:rPr>
      </w:pPr>
      <w:r>
        <w:rPr>
          <w:rFonts w:eastAsia="宋体"/>
          <w:lang w:val="zh-TW" w:eastAsia="zh-TW"/>
        </w:rPr>
        <w:t>其用法与原型类似，如下：</w:t>
      </w:r>
    </w:p>
    <w:p w14:paraId="70229254" w14:textId="77777777" w:rsidR="00C13018" w:rsidRDefault="00E910D2">
      <w:pPr>
        <w:rPr>
          <w:rFonts w:hint="default"/>
        </w:rPr>
      </w:pPr>
      <w:r>
        <w:rPr>
          <w:rFonts w:ascii="Times New Roman" w:eastAsia="Arial Unicode MS"/>
        </w:rPr>
        <w:t>The use of LDRD and STRD is just like LDR and STR:</w:t>
      </w:r>
    </w:p>
    <w:p w14:paraId="79548CC9" w14:textId="77777777" w:rsidR="00C13018" w:rsidRDefault="00E910D2" w:rsidP="00E910D2">
      <w:pPr>
        <w:numPr>
          <w:ilvl w:val="0"/>
          <w:numId w:val="22"/>
        </w:numPr>
        <w:tabs>
          <w:tab w:val="num" w:pos="900"/>
        </w:tabs>
        <w:ind w:left="900" w:hanging="480"/>
        <w:rPr>
          <w:rFonts w:hint="default"/>
        </w:rPr>
      </w:pPr>
      <w:r>
        <w:rPr>
          <w:rFonts w:ascii="Times New Roman"/>
        </w:rPr>
        <w:t>STRD</w:t>
      </w:r>
    </w:p>
    <w:p w14:paraId="3BA9E6F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STRD</w:t>
      </w:r>
      <w:r>
        <w:rPr>
          <w:rFonts w:hAnsi="Courier New"/>
        </w:rPr>
        <w:t> </w:t>
      </w:r>
      <w:r>
        <w:t>R4, R5, [R9</w:t>
      </w:r>
      <w:proofErr w:type="gramStart"/>
      <w:r>
        <w:t>,#</w:t>
      </w:r>
      <w:proofErr w:type="gramEnd"/>
      <w:r>
        <w:t xml:space="preserve">offset] </w:t>
      </w:r>
      <w:r>
        <w:tab/>
        <w:t>;  *(R9 + offset) = R4; *(R9 + offset + 4) = R5</w:t>
      </w:r>
    </w:p>
    <w:p w14:paraId="000F6E60" w14:textId="77777777" w:rsidR="00C13018" w:rsidRDefault="00E910D2" w:rsidP="00E910D2">
      <w:pPr>
        <w:numPr>
          <w:ilvl w:val="0"/>
          <w:numId w:val="23"/>
        </w:numPr>
        <w:tabs>
          <w:tab w:val="num" w:pos="900"/>
        </w:tabs>
        <w:ind w:left="900" w:hanging="480"/>
        <w:rPr>
          <w:rFonts w:hint="default"/>
        </w:rPr>
      </w:pPr>
      <w:r>
        <w:rPr>
          <w:rFonts w:ascii="Times New Roman"/>
        </w:rPr>
        <w:t>LDRD</w:t>
      </w:r>
    </w:p>
    <w:p w14:paraId="6B0A130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LDRD</w:t>
      </w:r>
      <w:r>
        <w:rPr>
          <w:rFonts w:hAnsi="Courier New"/>
        </w:rPr>
        <w:t> </w:t>
      </w:r>
      <w:r>
        <w:t>R4, R5, [R9</w:t>
      </w:r>
      <w:proofErr w:type="gramStart"/>
      <w:r>
        <w:t>,#</w:t>
      </w:r>
      <w:proofErr w:type="gramEnd"/>
      <w:r>
        <w:t xml:space="preserve">offset] </w:t>
      </w:r>
      <w:r>
        <w:tab/>
        <w:t>;  R4 = *(R9 + offset); R5 = *(R9 + offset + 4)</w:t>
      </w:r>
    </w:p>
    <w:p w14:paraId="7C887EDB" w14:textId="77777777" w:rsidR="00C13018" w:rsidRDefault="00E910D2">
      <w:pPr>
        <w:rPr>
          <w:rFonts w:ascii="宋体" w:eastAsia="宋体" w:hAnsi="宋体" w:cs="宋体" w:hint="default"/>
          <w:lang w:val="zh-TW" w:eastAsia="zh-TW"/>
        </w:rPr>
      </w:pPr>
      <w:r>
        <w:rPr>
          <w:rFonts w:eastAsia="宋体"/>
          <w:lang w:val="zh-TW" w:eastAsia="zh-TW"/>
        </w:rPr>
        <w:t>除了</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外，还可以通过</w:t>
      </w:r>
      <w:r>
        <w:rPr>
          <w:rFonts w:ascii="Times New Roman" w:eastAsia="Arial Unicode MS"/>
        </w:rPr>
        <w:t>LDM</w:t>
      </w:r>
      <w:r>
        <w:rPr>
          <w:rFonts w:eastAsia="宋体"/>
          <w:lang w:val="zh-TW" w:eastAsia="zh-TW"/>
        </w:rPr>
        <w:t>（</w:t>
      </w:r>
      <w:r>
        <w:rPr>
          <w:rFonts w:ascii="Times New Roman" w:eastAsia="Arial Unicode MS"/>
        </w:rPr>
        <w:t>LoaD Multiple</w:t>
      </w:r>
      <w:r>
        <w:rPr>
          <w:rFonts w:eastAsia="宋体"/>
          <w:lang w:val="zh-TW" w:eastAsia="zh-TW"/>
        </w:rPr>
        <w:t>）和</w:t>
      </w:r>
      <w:r>
        <w:rPr>
          <w:rFonts w:ascii="Times New Roman" w:eastAsia="Arial Unicode MS"/>
        </w:rPr>
        <w:t>STM</w:t>
      </w:r>
      <w:r>
        <w:rPr>
          <w:rFonts w:eastAsia="宋体"/>
          <w:lang w:val="zh-TW" w:eastAsia="zh-TW"/>
        </w:rPr>
        <w:t>（</w:t>
      </w:r>
      <w:r>
        <w:rPr>
          <w:rFonts w:ascii="Times New Roman" w:eastAsia="Arial Unicode MS"/>
        </w:rPr>
        <w:t>STore Multiple</w:t>
      </w:r>
      <w:r>
        <w:rPr>
          <w:rFonts w:eastAsia="宋体"/>
          <w:lang w:val="zh-TW" w:eastAsia="zh-TW"/>
        </w:rPr>
        <w:t>）进行块传输，一次性操作多个寄存器。块传输指令的基本格式是：</w:t>
      </w:r>
    </w:p>
    <w:p w14:paraId="1B778F85" w14:textId="77777777" w:rsidR="00C13018" w:rsidRDefault="00E910D2">
      <w:pPr>
        <w:rPr>
          <w:rFonts w:hint="default"/>
        </w:rPr>
      </w:pPr>
      <w:r>
        <w:rPr>
          <w:rFonts w:ascii="Times New Roman" w:eastAsia="Arial Unicode MS"/>
        </w:rPr>
        <w:t>Beside LDR and STR, LDM (LoaD Multiple) and STM (STore Multiple) can process several registers at the same time like this:</w:t>
      </w:r>
    </w:p>
    <w:p w14:paraId="54C9B3D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op</w:t>
      </w:r>
      <w:proofErr w:type="gramEnd"/>
      <w:r>
        <w:t>{cond}{mode} Rd{!}, reglist</w:t>
      </w:r>
    </w:p>
    <w:p w14:paraId="59040BE0" w14:textId="77777777" w:rsidR="00C13018" w:rsidRDefault="00E910D2">
      <w:pPr>
        <w:rPr>
          <w:rFonts w:ascii="宋体" w:eastAsia="宋体" w:hAnsi="宋体" w:cs="宋体" w:hint="default"/>
          <w:lang w:val="zh-TW" w:eastAsia="zh-TW"/>
        </w:rPr>
      </w:pPr>
      <w:r>
        <w:rPr>
          <w:rFonts w:eastAsia="宋体"/>
          <w:lang w:val="zh-TW" w:eastAsia="zh-TW"/>
        </w:rPr>
        <w:t>其中</w:t>
      </w:r>
      <w:r>
        <w:rPr>
          <w:rFonts w:ascii="Times New Roman" w:eastAsia="Arial Unicode MS"/>
        </w:rPr>
        <w:t>Rd</w:t>
      </w:r>
      <w:r>
        <w:rPr>
          <w:rFonts w:eastAsia="宋体"/>
          <w:lang w:val="zh-TW" w:eastAsia="zh-TW"/>
        </w:rPr>
        <w:t>是基址寄存器，可选的</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宋体"/>
          <w:lang w:val="zh-TW" w:eastAsia="zh-TW"/>
        </w:rPr>
        <w:t>指定</w:t>
      </w:r>
      <w:r>
        <w:rPr>
          <w:rFonts w:ascii="Times New Roman" w:eastAsia="Arial Unicode MS"/>
        </w:rPr>
        <w:t>Rd</w:t>
      </w:r>
      <w:r>
        <w:rPr>
          <w:rFonts w:eastAsia="宋体"/>
          <w:lang w:val="zh-TW" w:eastAsia="zh-TW"/>
        </w:rPr>
        <w:t>变化后的值是否写回</w:t>
      </w:r>
      <w:r>
        <w:rPr>
          <w:rFonts w:ascii="Times New Roman" w:eastAsia="Arial Unicode MS"/>
        </w:rPr>
        <w:t>Rd</w:t>
      </w:r>
      <w:r>
        <w:rPr>
          <w:rFonts w:eastAsia="宋体"/>
          <w:lang w:val="zh-TW" w:eastAsia="zh-TW"/>
        </w:rPr>
        <w:t>；</w:t>
      </w:r>
      <w:r>
        <w:rPr>
          <w:rFonts w:ascii="Times New Roman" w:eastAsia="Arial Unicode MS"/>
        </w:rPr>
        <w:t>reglist</w:t>
      </w:r>
      <w:r>
        <w:rPr>
          <w:rFonts w:eastAsia="宋体"/>
          <w:lang w:val="zh-TW" w:eastAsia="zh-TW"/>
        </w:rPr>
        <w:t>是一系列寄存器，用大括号括起来，它们之间可以用</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宋体"/>
          <w:lang w:val="zh-TW" w:eastAsia="zh-TW"/>
        </w:rPr>
        <w:t>分隔，也可以用</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宋体"/>
          <w:lang w:val="zh-TW" w:eastAsia="zh-TW"/>
        </w:rPr>
        <w:t>表示一个范围，比如，</w:t>
      </w:r>
      <w:r>
        <w:rPr>
          <w:rFonts w:ascii="Times New Roman" w:eastAsia="Arial Unicode MS"/>
        </w:rPr>
        <w:t xml:space="preserve">{R4 </w:t>
      </w:r>
      <w:r>
        <w:rPr>
          <w:rFonts w:eastAsia="Arial Unicode MS" w:hAnsi="Times New Roman" w:hint="default"/>
        </w:rPr>
        <w:t>–</w:t>
      </w:r>
      <w:r>
        <w:rPr>
          <w:rFonts w:eastAsia="Arial Unicode MS" w:hAnsi="Times New Roman" w:hint="default"/>
        </w:rPr>
        <w:t xml:space="preserve"> </w:t>
      </w:r>
      <w:r>
        <w:rPr>
          <w:rFonts w:ascii="Times New Roman" w:eastAsia="Arial Unicode MS"/>
        </w:rPr>
        <w:t>R6, R8}</w:t>
      </w:r>
      <w:r>
        <w:rPr>
          <w:rFonts w:eastAsia="宋体"/>
          <w:lang w:val="zh-TW" w:eastAsia="zh-TW"/>
        </w:rPr>
        <w:t>表示寄存器</w:t>
      </w:r>
      <w:r>
        <w:rPr>
          <w:rFonts w:ascii="Times New Roman" w:eastAsia="Arial Unicode MS"/>
        </w:rPr>
        <w:t>R4</w:t>
      </w:r>
      <w:r>
        <w:rPr>
          <w:rFonts w:eastAsia="宋体"/>
          <w:lang w:val="zh-TW" w:eastAsia="zh-TW"/>
        </w:rPr>
        <w:t>、</w:t>
      </w:r>
      <w:r>
        <w:rPr>
          <w:rFonts w:ascii="Times New Roman" w:eastAsia="Arial Unicode MS"/>
        </w:rPr>
        <w:t>R5</w:t>
      </w:r>
      <w:r>
        <w:rPr>
          <w:rFonts w:eastAsia="宋体"/>
          <w:lang w:val="zh-TW" w:eastAsia="zh-TW"/>
        </w:rPr>
        <w:t>、</w:t>
      </w:r>
      <w:r>
        <w:rPr>
          <w:rFonts w:ascii="Times New Roman" w:eastAsia="Arial Unicode MS"/>
        </w:rPr>
        <w:t>R6</w:t>
      </w:r>
      <w:r>
        <w:rPr>
          <w:rFonts w:eastAsia="宋体"/>
          <w:lang w:val="zh-TW" w:eastAsia="zh-TW"/>
        </w:rPr>
        <w:t>、</w:t>
      </w:r>
      <w:r>
        <w:rPr>
          <w:rFonts w:ascii="Times New Roman" w:eastAsia="Arial Unicode MS"/>
        </w:rPr>
        <w:t>R8</w:t>
      </w:r>
      <w:r>
        <w:rPr>
          <w:rFonts w:eastAsia="宋体"/>
          <w:lang w:val="zh-TW" w:eastAsia="zh-TW"/>
        </w:rPr>
        <w:t>；这些寄存器的顺序是按照自身的编号由小到大排列的，与大括号内的排列顺序无关。</w:t>
      </w:r>
    </w:p>
    <w:p w14:paraId="0B487E00" w14:textId="77777777" w:rsidR="00C13018" w:rsidRDefault="00E910D2">
      <w:pPr>
        <w:rPr>
          <w:rFonts w:hint="default"/>
        </w:rPr>
      </w:pPr>
      <w:r>
        <w:rPr>
          <w:rFonts w:ascii="Times New Roman" w:eastAsia="Arial Unicode MS"/>
        </w:rPr>
        <w:t xml:space="preserve">Rd is the base register, and the optional </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decides whether the modified Rd is written back to the original Rd if </w:t>
      </w:r>
      <w:r>
        <w:rPr>
          <w:rFonts w:eastAsia="Arial Unicode MS" w:hAnsi="Times New Roman" w:hint="default"/>
        </w:rPr>
        <w:t>“</w:t>
      </w:r>
      <w:r>
        <w:rPr>
          <w:rFonts w:ascii="Times New Roman" w:eastAsia="Arial Unicode MS"/>
        </w:rPr>
        <w:t>op</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modifies Rd; reglist is a list of registers, which are curly braced and separated by </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ascii="Times New Roman" w:eastAsia="Arial Unicode MS"/>
        </w:rPr>
        <w:t xml:space="preserve">, or we can use </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to represent a scope, such as {R4 </w:t>
      </w:r>
      <w:r>
        <w:rPr>
          <w:rFonts w:eastAsia="Arial Unicode MS" w:hAnsi="Times New Roman" w:hint="default"/>
        </w:rPr>
        <w:t>–</w:t>
      </w:r>
      <w:r>
        <w:rPr>
          <w:rFonts w:eastAsia="Arial Unicode MS" w:hAnsi="Times New Roman" w:hint="default"/>
        </w:rPr>
        <w:t xml:space="preserve"> </w:t>
      </w:r>
      <w:r>
        <w:rPr>
          <w:rFonts w:ascii="Times New Roman" w:eastAsia="Arial Unicode MS"/>
        </w:rPr>
        <w:t>R6, R8} stands for R4, R5, R6 and R8; these registers are ordered according to their numbers, regardless of their positions inside the braces.</w:t>
      </w:r>
    </w:p>
    <w:p w14:paraId="77166F82" w14:textId="77777777" w:rsidR="00C13018" w:rsidRDefault="00E910D2">
      <w:pPr>
        <w:rPr>
          <w:rFonts w:ascii="宋体" w:eastAsia="宋体" w:hAnsi="宋体" w:cs="宋体" w:hint="default"/>
          <w:lang w:val="zh-TW" w:eastAsia="zh-TW"/>
        </w:rPr>
      </w:pPr>
      <w:r>
        <w:rPr>
          <w:rFonts w:eastAsia="宋体"/>
          <w:lang w:val="zh-TW" w:eastAsia="zh-TW"/>
        </w:rPr>
        <w:t>需要特别注意的是，</w:t>
      </w:r>
      <w:r>
        <w:rPr>
          <w:rFonts w:ascii="Times New Roman" w:eastAsia="Arial Unicode MS"/>
        </w:rPr>
        <w:t>LDM</w:t>
      </w:r>
      <w:r>
        <w:rPr>
          <w:rFonts w:eastAsia="宋体"/>
          <w:lang w:val="zh-TW" w:eastAsia="zh-TW"/>
        </w:rPr>
        <w:t>和</w:t>
      </w:r>
      <w:r>
        <w:rPr>
          <w:rFonts w:ascii="Times New Roman" w:eastAsia="Arial Unicode MS"/>
        </w:rPr>
        <w:t>STM</w:t>
      </w:r>
      <w:r>
        <w:rPr>
          <w:rFonts w:eastAsia="宋体"/>
          <w:lang w:val="zh-TW" w:eastAsia="zh-TW"/>
        </w:rPr>
        <w:t>的操作方向与</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完全相反：</w:t>
      </w:r>
      <w:r>
        <w:rPr>
          <w:rFonts w:ascii="Times New Roman" w:eastAsia="Arial Unicode MS"/>
        </w:rPr>
        <w:t>LDM</w:t>
      </w:r>
      <w:r>
        <w:rPr>
          <w:rFonts w:eastAsia="宋体"/>
          <w:lang w:val="zh-TW" w:eastAsia="zh-TW"/>
        </w:rPr>
        <w:t>是把从</w:t>
      </w:r>
      <w:r>
        <w:rPr>
          <w:rFonts w:ascii="Times New Roman" w:eastAsia="Arial Unicode MS"/>
        </w:rPr>
        <w:t>Rd</w:t>
      </w:r>
      <w:r>
        <w:rPr>
          <w:rFonts w:eastAsia="宋体"/>
          <w:lang w:val="zh-TW" w:eastAsia="zh-TW"/>
        </w:rPr>
        <w:t>开始，地址连续的内存数据存入</w:t>
      </w:r>
      <w:r>
        <w:rPr>
          <w:rFonts w:ascii="Times New Roman" w:eastAsia="Arial Unicode MS"/>
        </w:rPr>
        <w:t>reglist</w:t>
      </w:r>
      <w:r>
        <w:rPr>
          <w:rFonts w:eastAsia="宋体"/>
          <w:lang w:val="zh-TW" w:eastAsia="zh-TW"/>
        </w:rPr>
        <w:t>中，</w:t>
      </w:r>
      <w:r>
        <w:rPr>
          <w:rFonts w:ascii="Times New Roman" w:eastAsia="Arial Unicode MS"/>
        </w:rPr>
        <w:t>STM</w:t>
      </w:r>
      <w:r>
        <w:rPr>
          <w:rFonts w:eastAsia="宋体"/>
          <w:lang w:val="zh-TW" w:eastAsia="zh-TW"/>
        </w:rPr>
        <w:t>是把</w:t>
      </w:r>
      <w:r>
        <w:rPr>
          <w:rFonts w:ascii="Times New Roman" w:eastAsia="Arial Unicode MS"/>
        </w:rPr>
        <w:t>reglist</w:t>
      </w:r>
      <w:r>
        <w:rPr>
          <w:rFonts w:eastAsia="宋体"/>
          <w:lang w:val="zh-TW" w:eastAsia="zh-TW"/>
        </w:rPr>
        <w:t>中的值存入从</w:t>
      </w:r>
      <w:r>
        <w:rPr>
          <w:rFonts w:ascii="Times New Roman" w:eastAsia="Arial Unicode MS"/>
        </w:rPr>
        <w:t>Rd</w:t>
      </w:r>
      <w:r>
        <w:rPr>
          <w:rFonts w:eastAsia="宋体"/>
          <w:lang w:val="zh-TW" w:eastAsia="zh-TW"/>
        </w:rPr>
        <w:t>开始，地址连续的内存中。此处特别容易混淆，大家一定要注意！</w:t>
      </w:r>
    </w:p>
    <w:p w14:paraId="32C0C032" w14:textId="77777777" w:rsidR="00C13018" w:rsidRDefault="00E910D2">
      <w:pPr>
        <w:ind w:firstLine="0"/>
        <w:rPr>
          <w:rFonts w:hint="default"/>
        </w:rPr>
      </w:pPr>
      <w:r>
        <w:rPr>
          <w:rFonts w:ascii="Times New Roman"/>
        </w:rPr>
        <w:tab/>
        <w:t>Attention, the operation direction of LDM and STM is opposite to LDR and STR; LDM reads memory starting from Rd then write to reglist, while STM reads from reglist then write to memory starting from Rd. This is a little confusing; please don</w:t>
      </w:r>
      <w:r>
        <w:rPr>
          <w:rFonts w:hAnsi="Times New Roman" w:hint="default"/>
        </w:rPr>
        <w:t>’</w:t>
      </w:r>
      <w:r>
        <w:rPr>
          <w:rFonts w:ascii="Times New Roman"/>
        </w:rPr>
        <w:t>t mess up.</w:t>
      </w:r>
    </w:p>
    <w:p w14:paraId="2799FC48" w14:textId="77777777" w:rsidR="00C13018" w:rsidRDefault="00E910D2">
      <w:pPr>
        <w:rPr>
          <w:rFonts w:ascii="宋体" w:eastAsia="宋体" w:hAnsi="宋体" w:cs="宋体" w:hint="default"/>
          <w:lang w:val="zh-TW" w:eastAsia="zh-TW"/>
        </w:rPr>
      </w:pP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宋体"/>
          <w:lang w:val="zh-TW" w:eastAsia="zh-TW"/>
        </w:rPr>
        <w:t>的作用与数据操作指令相同。</w:t>
      </w:r>
      <w:r>
        <w:rPr>
          <w:rFonts w:eastAsia="Arial Unicode MS" w:hAnsi="Times New Roman" w:hint="default"/>
        </w:rPr>
        <w:t>“</w:t>
      </w:r>
      <w:r>
        <w:rPr>
          <w:rFonts w:ascii="Times New Roman" w:eastAsia="Arial Unicode MS"/>
        </w:rPr>
        <w:t>mode</w:t>
      </w:r>
      <w:r>
        <w:rPr>
          <w:rFonts w:eastAsia="Arial Unicode MS" w:hAnsi="Times New Roman" w:hint="default"/>
        </w:rPr>
        <w:t>”</w:t>
      </w:r>
      <w:r>
        <w:rPr>
          <w:rFonts w:eastAsia="宋体"/>
          <w:lang w:val="zh-TW" w:eastAsia="zh-TW"/>
        </w:rPr>
        <w:t>指定</w:t>
      </w:r>
      <w:r>
        <w:rPr>
          <w:rFonts w:ascii="Times New Roman" w:eastAsia="Arial Unicode MS"/>
        </w:rPr>
        <w:t>Rd</w:t>
      </w:r>
      <w:r>
        <w:rPr>
          <w:rFonts w:eastAsia="宋体"/>
          <w:lang w:val="zh-TW" w:eastAsia="zh-TW"/>
        </w:rPr>
        <w:t>值的</w:t>
      </w:r>
      <w:r>
        <w:rPr>
          <w:rFonts w:ascii="Times New Roman" w:eastAsia="Arial Unicode MS"/>
        </w:rPr>
        <w:t>4</w:t>
      </w:r>
      <w:r>
        <w:rPr>
          <w:rFonts w:eastAsia="宋体"/>
          <w:lang w:val="zh-TW" w:eastAsia="zh-TW"/>
        </w:rPr>
        <w:t>种变化规律，如下：</w:t>
      </w:r>
    </w:p>
    <w:p w14:paraId="59701FE2" w14:textId="77777777" w:rsidR="00C13018" w:rsidRDefault="00E910D2">
      <w:pPr>
        <w:rPr>
          <w:rFonts w:hint="default"/>
        </w:rPr>
      </w:pPr>
      <w:r>
        <w:rPr>
          <w:rFonts w:ascii="Times New Roman" w:eastAsia="Arial Unicode MS"/>
        </w:rPr>
        <w:t xml:space="preserve">The function of </w:t>
      </w:r>
      <w:r>
        <w:rPr>
          <w:rFonts w:eastAsia="Arial Unicode MS" w:hAnsi="Times New Roman" w:hint="default"/>
        </w:rPr>
        <w:t>“</w:t>
      </w:r>
      <w:r>
        <w:rPr>
          <w:rFonts w:ascii="Times New Roman" w:eastAsia="Arial Unicode MS"/>
        </w:rPr>
        <w:t>cond</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is the same to data processing instructions. And, </w:t>
      </w:r>
      <w:r>
        <w:rPr>
          <w:rFonts w:eastAsia="Arial Unicode MS" w:hAnsi="Times New Roman" w:hint="default"/>
        </w:rPr>
        <w:t>“</w:t>
      </w:r>
      <w:r>
        <w:rPr>
          <w:rFonts w:ascii="Times New Roman" w:eastAsia="Arial Unicode MS"/>
        </w:rPr>
        <w:t>mode</w:t>
      </w:r>
      <w:r>
        <w:rPr>
          <w:rFonts w:eastAsia="Arial Unicode MS" w:hAnsi="Times New Roman" w:hint="default"/>
        </w:rPr>
        <w:t>”</w:t>
      </w:r>
      <w:r>
        <w:rPr>
          <w:rFonts w:eastAsia="Arial Unicode MS" w:hAnsi="Times New Roman" w:hint="default"/>
        </w:rPr>
        <w:t xml:space="preserve"> </w:t>
      </w:r>
      <w:r>
        <w:rPr>
          <w:rFonts w:ascii="Times New Roman" w:eastAsia="Arial Unicode MS"/>
        </w:rPr>
        <w:t>specifies how Rd is modified, including 4 cases:</w:t>
      </w:r>
    </w:p>
    <w:p w14:paraId="3D84171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IA</w:t>
      </w:r>
      <w:r>
        <w:rPr>
          <w:rFonts w:eastAsia="KaiTi" w:hint="eastAsia"/>
          <w:lang w:val="zh-TW" w:eastAsia="zh-TW"/>
        </w:rPr>
        <w:t>（</w:t>
      </w:r>
      <w:r>
        <w:t>Increment After</w:t>
      </w:r>
      <w:r>
        <w:rPr>
          <w:rFonts w:eastAsia="KaiTi" w:hint="eastAsia"/>
          <w:lang w:val="zh-TW" w:eastAsia="zh-TW"/>
        </w:rPr>
        <w:t>）</w:t>
      </w:r>
    </w:p>
    <w:p w14:paraId="0F77909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每次传输后增加</w:t>
      </w:r>
      <w:r>
        <w:t>Rd</w:t>
      </w:r>
      <w:r>
        <w:rPr>
          <w:rFonts w:eastAsia="KaiTi" w:hint="eastAsia"/>
          <w:lang w:val="zh-TW" w:eastAsia="zh-TW"/>
        </w:rPr>
        <w:t>的值；</w:t>
      </w:r>
    </w:p>
    <w:p w14:paraId="78F307FC"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1E86368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IB</w:t>
      </w:r>
      <w:r>
        <w:rPr>
          <w:rFonts w:eastAsia="KaiTi" w:hint="eastAsia"/>
          <w:lang w:val="zh-TW" w:eastAsia="zh-TW"/>
        </w:rPr>
        <w:t>（</w:t>
      </w:r>
      <w:r>
        <w:t>Increment Before</w:t>
      </w:r>
      <w:r>
        <w:rPr>
          <w:rFonts w:eastAsia="KaiTi" w:hint="eastAsia"/>
          <w:lang w:val="zh-TW" w:eastAsia="zh-TW"/>
        </w:rPr>
        <w:t>）</w:t>
      </w:r>
    </w:p>
    <w:p w14:paraId="1DE7773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每次传输前增加</w:t>
      </w:r>
      <w:r>
        <w:t>Rd</w:t>
      </w:r>
      <w:r>
        <w:rPr>
          <w:rFonts w:eastAsia="KaiTi" w:hint="eastAsia"/>
          <w:lang w:val="zh-TW" w:eastAsia="zh-TW"/>
        </w:rPr>
        <w:t>的值；</w:t>
      </w:r>
    </w:p>
    <w:p w14:paraId="53D486F0"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1B4993D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DA</w:t>
      </w:r>
      <w:r>
        <w:rPr>
          <w:rFonts w:eastAsia="KaiTi" w:hint="eastAsia"/>
          <w:lang w:val="zh-TW" w:eastAsia="zh-TW"/>
        </w:rPr>
        <w:t>（</w:t>
      </w:r>
      <w:r>
        <w:t>Decrement After</w:t>
      </w:r>
      <w:r>
        <w:rPr>
          <w:rFonts w:eastAsia="KaiTi" w:hint="eastAsia"/>
          <w:lang w:val="zh-TW" w:eastAsia="zh-TW"/>
        </w:rPr>
        <w:t>）</w:t>
      </w:r>
    </w:p>
    <w:p w14:paraId="70BA1D4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lastRenderedPageBreak/>
        <w:t>每次传输后减少</w:t>
      </w:r>
      <w:r>
        <w:t>Rd</w:t>
      </w:r>
      <w:r>
        <w:rPr>
          <w:rFonts w:eastAsia="KaiTi" w:hint="eastAsia"/>
          <w:lang w:val="zh-TW" w:eastAsia="zh-TW"/>
        </w:rPr>
        <w:t>的值；</w:t>
      </w:r>
    </w:p>
    <w:p w14:paraId="2F0171FA"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p>
    <w:p w14:paraId="657E472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DB</w:t>
      </w:r>
      <w:r>
        <w:rPr>
          <w:rFonts w:eastAsia="KaiTi" w:hint="eastAsia"/>
          <w:lang w:val="zh-TW" w:eastAsia="zh-TW"/>
        </w:rPr>
        <w:t>（</w:t>
      </w:r>
      <w:r>
        <w:t>Decrement Before</w:t>
      </w:r>
      <w:r>
        <w:rPr>
          <w:rFonts w:eastAsia="KaiTi" w:hint="eastAsia"/>
          <w:lang w:val="zh-TW" w:eastAsia="zh-TW"/>
        </w:rPr>
        <w:t>）</w:t>
      </w:r>
    </w:p>
    <w:p w14:paraId="387D94D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rPr>
          <w:rFonts w:eastAsia="KaiTi" w:hint="eastAsia"/>
          <w:lang w:val="zh-TW" w:eastAsia="zh-TW"/>
        </w:rPr>
        <w:t>每次传输前减少</w:t>
      </w:r>
      <w:r>
        <w:t>Rd</w:t>
      </w:r>
      <w:r>
        <w:rPr>
          <w:rFonts w:eastAsia="KaiTi" w:hint="eastAsia"/>
          <w:lang w:val="zh-TW" w:eastAsia="zh-TW"/>
        </w:rPr>
        <w:t>的值。</w:t>
      </w:r>
    </w:p>
    <w:p w14:paraId="44C4C45E" w14:textId="77777777" w:rsidR="00C13018" w:rsidRDefault="00C13018">
      <w:pPr>
        <w:rPr>
          <w:rFonts w:ascii="KaiTi" w:eastAsia="KaiTi" w:hAnsi="KaiTi" w:cs="KaiTi" w:hint="default"/>
          <w:lang w:val="zh-TW" w:eastAsia="zh-TW"/>
        </w:rPr>
      </w:pPr>
    </w:p>
    <w:p w14:paraId="4BAE1B1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IA (Increment After)</w:t>
      </w:r>
    </w:p>
    <w:p w14:paraId="715161F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 xml:space="preserve">Increment Rd after </w:t>
      </w:r>
      <w:r>
        <w:rPr>
          <w:rFonts w:hAnsi="Courier New"/>
        </w:rPr>
        <w:t>“</w:t>
      </w:r>
      <w:r>
        <w:t>op</w:t>
      </w:r>
      <w:r>
        <w:rPr>
          <w:rFonts w:hAnsi="Courier New"/>
        </w:rPr>
        <w:t>”</w:t>
      </w:r>
      <w:r>
        <w:t>.</w:t>
      </w:r>
      <w:proofErr w:type="gramEnd"/>
    </w:p>
    <w:p w14:paraId="5A285E87"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59BF4F9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IB (Increment Before)</w:t>
      </w:r>
    </w:p>
    <w:p w14:paraId="1B5C1E1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 xml:space="preserve">Increment Rd before </w:t>
      </w:r>
      <w:r>
        <w:rPr>
          <w:rFonts w:hAnsi="Courier New"/>
        </w:rPr>
        <w:t>“</w:t>
      </w:r>
      <w:r>
        <w:t>op</w:t>
      </w:r>
      <w:r>
        <w:rPr>
          <w:rFonts w:hAnsi="Courier New"/>
        </w:rPr>
        <w:t>”</w:t>
      </w:r>
      <w:r>
        <w:t>.</w:t>
      </w:r>
      <w:proofErr w:type="gramEnd"/>
    </w:p>
    <w:p w14:paraId="37FACC25"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2B7669F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DA (Decrement After)</w:t>
      </w:r>
    </w:p>
    <w:p w14:paraId="78CC810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Decrement Rd after </w:t>
      </w:r>
      <w:r>
        <w:rPr>
          <w:rFonts w:hAnsi="Courier New"/>
        </w:rPr>
        <w:t>“</w:t>
      </w:r>
      <w:r>
        <w:t>op</w:t>
      </w:r>
      <w:r>
        <w:rPr>
          <w:rFonts w:hAnsi="Courier New"/>
        </w:rPr>
        <w:t>”</w:t>
      </w:r>
      <w:r>
        <w:t>.</w:t>
      </w:r>
    </w:p>
    <w:p w14:paraId="587F9268" w14:textId="77777777" w:rsidR="00C13018" w:rsidRDefault="00C13018">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
    <w:p w14:paraId="3120931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DB (Decrement Before)</w:t>
      </w:r>
    </w:p>
    <w:p w14:paraId="49B7EE7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Decrement Rd before </w:t>
      </w:r>
      <w:r>
        <w:rPr>
          <w:rFonts w:hAnsi="Courier New"/>
        </w:rPr>
        <w:t>“</w:t>
      </w:r>
      <w:r>
        <w:t>op</w:t>
      </w:r>
      <w:r>
        <w:rPr>
          <w:rFonts w:hAnsi="Courier New"/>
        </w:rPr>
        <w:t>”</w:t>
      </w:r>
      <w:r>
        <w:t>.</w:t>
      </w:r>
    </w:p>
    <w:p w14:paraId="3044108A" w14:textId="77777777" w:rsidR="00C13018" w:rsidRDefault="00E910D2">
      <w:pPr>
        <w:rPr>
          <w:rFonts w:ascii="宋体" w:eastAsia="宋体" w:hAnsi="宋体" w:cs="宋体" w:hint="default"/>
          <w:lang w:val="zh-TW" w:eastAsia="zh-TW"/>
        </w:rPr>
      </w:pPr>
      <w:r>
        <w:rPr>
          <w:rFonts w:eastAsia="宋体"/>
          <w:lang w:val="zh-TW" w:eastAsia="zh-TW"/>
        </w:rPr>
        <w:t>这是什么意思呢？下面以</w:t>
      </w:r>
      <w:r>
        <w:rPr>
          <w:rFonts w:ascii="Times New Roman" w:eastAsia="Arial Unicode MS"/>
        </w:rPr>
        <w:t>LDM</w:t>
      </w:r>
      <w:r>
        <w:rPr>
          <w:rFonts w:eastAsia="宋体"/>
          <w:lang w:val="zh-TW" w:eastAsia="zh-TW"/>
        </w:rPr>
        <w:t>为代表，举一个简单的例子，相信大家一看就明白了。在图</w:t>
      </w:r>
      <w:r>
        <w:rPr>
          <w:rFonts w:ascii="Times New Roman" w:eastAsia="Arial Unicode MS"/>
        </w:rPr>
        <w:t>6-8</w:t>
      </w:r>
      <w:r>
        <w:rPr>
          <w:rFonts w:eastAsia="宋体"/>
          <w:lang w:val="zh-TW" w:eastAsia="zh-TW"/>
        </w:rPr>
        <w:t>中，</w:t>
      </w:r>
      <w:r>
        <w:rPr>
          <w:rFonts w:ascii="Times New Roman" w:eastAsia="Arial Unicode MS"/>
        </w:rPr>
        <w:t>R0</w:t>
      </w:r>
      <w:r>
        <w:rPr>
          <w:rFonts w:eastAsia="宋体"/>
          <w:lang w:val="zh-TW" w:eastAsia="zh-TW"/>
        </w:rPr>
        <w:t>指向的值是</w:t>
      </w:r>
      <w:r>
        <w:rPr>
          <w:rFonts w:ascii="Times New Roman" w:eastAsia="Arial Unicode MS"/>
        </w:rPr>
        <w:t>5</w:t>
      </w:r>
      <w:r>
        <w:rPr>
          <w:rFonts w:eastAsia="宋体"/>
          <w:lang w:val="zh-TW" w:eastAsia="zh-TW"/>
        </w:rPr>
        <w:t>。</w:t>
      </w:r>
    </w:p>
    <w:p w14:paraId="3E3B58A6" w14:textId="77777777" w:rsidR="00C13018" w:rsidRDefault="00E910D2">
      <w:pPr>
        <w:rPr>
          <w:rFonts w:hint="default"/>
        </w:rPr>
      </w:pPr>
      <w:r>
        <w:rPr>
          <w:rFonts w:ascii="Times New Roman" w:eastAsia="Arial Unicode MS"/>
        </w:rPr>
        <w:t>What do they mean? We will use LDM as an example. As figure 6-8 shows, R0 points to 5 currently.</w:t>
      </w:r>
    </w:p>
    <w:p w14:paraId="05C49BF8" w14:textId="77777777" w:rsidR="00C13018" w:rsidRDefault="00E910D2">
      <w:pPr>
        <w:keepNext/>
        <w:ind w:firstLine="0"/>
        <w:jc w:val="center"/>
        <w:rPr>
          <w:rFonts w:hint="default"/>
        </w:rPr>
      </w:pPr>
      <w:r>
        <w:rPr>
          <w:noProof/>
        </w:rPr>
        <w:drawing>
          <wp:inline distT="0" distB="0" distL="0" distR="0" wp14:anchorId="629BA54F" wp14:editId="0821AE48">
            <wp:extent cx="5437296" cy="177247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LDM.png"/>
                    <pic:cNvPicPr/>
                  </pic:nvPicPr>
                  <pic:blipFill>
                    <a:blip r:embed="rId15">
                      <a:extLst/>
                    </a:blip>
                    <a:stretch>
                      <a:fillRect/>
                    </a:stretch>
                  </pic:blipFill>
                  <pic:spPr>
                    <a:xfrm>
                      <a:off x="0" y="0"/>
                      <a:ext cx="5437296" cy="1772476"/>
                    </a:xfrm>
                    <a:prstGeom prst="rect">
                      <a:avLst/>
                    </a:prstGeom>
                    <a:ln w="12700" cap="flat">
                      <a:noFill/>
                      <a:miter lim="400000"/>
                    </a:ln>
                    <a:effectLst/>
                  </pic:spPr>
                </pic:pic>
              </a:graphicData>
            </a:graphic>
          </wp:inline>
        </w:drawing>
      </w:r>
    </w:p>
    <w:p w14:paraId="62A02D64"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6- 8</w:t>
      </w:r>
      <w:r>
        <w:rPr>
          <w:rFonts w:eastAsia="宋体"/>
          <w:lang w:val="zh-TW" w:eastAsia="zh-TW"/>
        </w:rPr>
        <w:t xml:space="preserve"> </w:t>
      </w:r>
      <w:r>
        <w:rPr>
          <w:rFonts w:eastAsia="宋体"/>
          <w:lang w:val="zh-TW" w:eastAsia="zh-TW"/>
        </w:rPr>
        <w:t>块传输指令模拟环境</w:t>
      </w:r>
    </w:p>
    <w:p w14:paraId="35FA4D4A" w14:textId="77777777" w:rsidR="00C13018" w:rsidRDefault="00E910D2">
      <w:pPr>
        <w:jc w:val="center"/>
        <w:rPr>
          <w:rFonts w:hint="default"/>
        </w:rPr>
      </w:pPr>
      <w:r>
        <w:rPr>
          <w:rFonts w:ascii="Times New Roman"/>
        </w:rPr>
        <w:t>Figure 6-8 Simulation of LDM</w:t>
      </w:r>
    </w:p>
    <w:p w14:paraId="5E73E24D" w14:textId="77777777" w:rsidR="00C13018" w:rsidRDefault="00E910D2">
      <w:pPr>
        <w:rPr>
          <w:rFonts w:ascii="宋体" w:eastAsia="宋体" w:hAnsi="宋体" w:cs="宋体" w:hint="default"/>
          <w:lang w:val="zh-TW" w:eastAsia="zh-TW"/>
        </w:rPr>
      </w:pPr>
      <w:r>
        <w:rPr>
          <w:rFonts w:eastAsia="宋体"/>
          <w:lang w:val="zh-TW" w:eastAsia="zh-TW"/>
        </w:rPr>
        <w:t>执行以下命令后，</w:t>
      </w:r>
      <w:r>
        <w:rPr>
          <w:rFonts w:ascii="Times New Roman" w:eastAsia="Arial Unicode MS"/>
        </w:rPr>
        <w:t>R4</w:t>
      </w:r>
      <w:r>
        <w:rPr>
          <w:rFonts w:eastAsia="宋体"/>
          <w:lang w:val="zh-TW" w:eastAsia="zh-TW"/>
        </w:rPr>
        <w:t>、</w:t>
      </w:r>
      <w:r>
        <w:rPr>
          <w:rFonts w:ascii="Times New Roman" w:eastAsia="Arial Unicode MS"/>
        </w:rPr>
        <w:t>R5</w:t>
      </w:r>
      <w:r>
        <w:rPr>
          <w:rFonts w:eastAsia="宋体"/>
          <w:lang w:val="zh-TW" w:eastAsia="zh-TW"/>
        </w:rPr>
        <w:t>、</w:t>
      </w:r>
      <w:r>
        <w:rPr>
          <w:rFonts w:ascii="Times New Roman" w:eastAsia="Arial Unicode MS"/>
        </w:rPr>
        <w:t>R6</w:t>
      </w:r>
      <w:r>
        <w:rPr>
          <w:rFonts w:eastAsia="宋体"/>
          <w:lang w:val="zh-TW" w:eastAsia="zh-TW"/>
        </w:rPr>
        <w:t>的值分别变成：</w:t>
      </w:r>
    </w:p>
    <w:p w14:paraId="1EBD9CAF" w14:textId="77777777" w:rsidR="00C13018" w:rsidRDefault="00E910D2">
      <w:pPr>
        <w:rPr>
          <w:rFonts w:hint="default"/>
        </w:rPr>
      </w:pPr>
      <w:r>
        <w:rPr>
          <w:rFonts w:ascii="Times New Roman" w:eastAsia="Arial Unicode MS"/>
        </w:rPr>
        <w:t>After executing the following instructions, R4, R5 and R6 will change to:</w:t>
      </w:r>
    </w:p>
    <w:p w14:paraId="6B30B0F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4601502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LDMIA R0, {R4 </w:t>
      </w:r>
      <w:r>
        <w:rPr>
          <w:rFonts w:hAnsi="Courier New"/>
        </w:rPr>
        <w:t xml:space="preserve">– </w:t>
      </w:r>
      <w:r>
        <w:t>R6</w:t>
      </w:r>
      <w:proofErr w:type="gramStart"/>
      <w:r>
        <w:t xml:space="preserve">} </w:t>
      </w:r>
      <w:r>
        <w:tab/>
      </w:r>
      <w:r>
        <w:tab/>
      </w:r>
      <w:r>
        <w:tab/>
        <w:t>;</w:t>
      </w:r>
      <w:proofErr w:type="gramEnd"/>
      <w:r>
        <w:t xml:space="preserve"> R4 = 5, R5 = 6, R6 = 7</w:t>
      </w:r>
    </w:p>
    <w:p w14:paraId="3B6C444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LDMIB R0, {R4 </w:t>
      </w:r>
      <w:r>
        <w:rPr>
          <w:rFonts w:hAnsi="Courier New"/>
        </w:rPr>
        <w:t xml:space="preserve">– </w:t>
      </w:r>
      <w:r>
        <w:t>R6</w:t>
      </w:r>
      <w:proofErr w:type="gramStart"/>
      <w:r>
        <w:t xml:space="preserve">} </w:t>
      </w:r>
      <w:r>
        <w:tab/>
      </w:r>
      <w:r>
        <w:tab/>
      </w:r>
      <w:r>
        <w:tab/>
        <w:t>;</w:t>
      </w:r>
      <w:proofErr w:type="gramEnd"/>
      <w:r>
        <w:t xml:space="preserve"> R4 = 6, R5 = 7, R6 = 8</w:t>
      </w:r>
    </w:p>
    <w:p w14:paraId="4384316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LDMDA R0, {R4 </w:t>
      </w:r>
      <w:r>
        <w:rPr>
          <w:rFonts w:hAnsi="Courier New"/>
        </w:rPr>
        <w:t xml:space="preserve">– </w:t>
      </w:r>
      <w:r>
        <w:t>R6</w:t>
      </w:r>
      <w:proofErr w:type="gramStart"/>
      <w:r>
        <w:t xml:space="preserve">} </w:t>
      </w:r>
      <w:r>
        <w:tab/>
      </w:r>
      <w:r>
        <w:tab/>
      </w:r>
      <w:r>
        <w:tab/>
        <w:t>;</w:t>
      </w:r>
      <w:proofErr w:type="gramEnd"/>
      <w:r>
        <w:t xml:space="preserve"> R4 = 5, R5 = 4, R6 = 3</w:t>
      </w:r>
    </w:p>
    <w:p w14:paraId="416845E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LDMDB R0, {R4 </w:t>
      </w:r>
      <w:r>
        <w:rPr>
          <w:rFonts w:hAnsi="Courier New"/>
        </w:rPr>
        <w:t xml:space="preserve">– </w:t>
      </w:r>
      <w:r>
        <w:t>R6</w:t>
      </w:r>
      <w:proofErr w:type="gramStart"/>
      <w:r>
        <w:t xml:space="preserve">} </w:t>
      </w:r>
      <w:r>
        <w:tab/>
      </w:r>
      <w:r>
        <w:tab/>
      </w:r>
      <w:r>
        <w:tab/>
        <w:t>;</w:t>
      </w:r>
      <w:proofErr w:type="gramEnd"/>
      <w:r>
        <w:t xml:space="preserve"> R4 = 4, R5 = 3, R6 = 2</w:t>
      </w:r>
    </w:p>
    <w:p w14:paraId="584EE165" w14:textId="77777777" w:rsidR="00C13018" w:rsidRDefault="00E910D2">
      <w:pPr>
        <w:rPr>
          <w:rFonts w:ascii="宋体" w:eastAsia="宋体" w:hAnsi="宋体" w:cs="宋体" w:hint="default"/>
          <w:lang w:val="zh-TW" w:eastAsia="zh-TW"/>
        </w:rPr>
      </w:pPr>
      <w:r>
        <w:rPr>
          <w:rFonts w:ascii="Times New Roman" w:eastAsia="Arial Unicode MS"/>
        </w:rPr>
        <w:t>STM</w:t>
      </w:r>
      <w:r>
        <w:rPr>
          <w:rFonts w:eastAsia="宋体"/>
          <w:lang w:val="zh-TW" w:eastAsia="zh-TW"/>
        </w:rPr>
        <w:t>指令的作用方式与此类似，不再赘述。再次提醒，</w:t>
      </w:r>
      <w:r>
        <w:rPr>
          <w:rFonts w:ascii="Times New Roman" w:eastAsia="Arial Unicode MS"/>
        </w:rPr>
        <w:t>LDM</w:t>
      </w:r>
      <w:r>
        <w:rPr>
          <w:rFonts w:eastAsia="宋体"/>
          <w:lang w:val="zh-TW" w:eastAsia="zh-TW"/>
        </w:rPr>
        <w:t>和</w:t>
      </w:r>
      <w:r>
        <w:rPr>
          <w:rFonts w:ascii="Times New Roman" w:eastAsia="Arial Unicode MS"/>
        </w:rPr>
        <w:t>STM</w:t>
      </w:r>
      <w:r>
        <w:rPr>
          <w:rFonts w:eastAsia="宋体"/>
          <w:lang w:val="zh-TW" w:eastAsia="zh-TW"/>
        </w:rPr>
        <w:t>的操作方向与</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完全相反，切记切记！</w:t>
      </w:r>
    </w:p>
    <w:p w14:paraId="6529D327" w14:textId="77777777" w:rsidR="00C13018" w:rsidRDefault="00E910D2">
      <w:pPr>
        <w:rPr>
          <w:rFonts w:hint="default"/>
        </w:rPr>
      </w:pPr>
      <w:r>
        <w:rPr>
          <w:rFonts w:ascii="Times New Roman" w:eastAsia="Arial Unicode MS"/>
        </w:rPr>
        <w:t>STM works similarly. Notice again, the operation direction of LDM and STM is just opposite to LDR and STR.</w:t>
      </w:r>
    </w:p>
    <w:p w14:paraId="10967BDA" w14:textId="77777777" w:rsidR="00C13018" w:rsidRDefault="00E910D2" w:rsidP="00E910D2">
      <w:pPr>
        <w:pStyle w:val="3"/>
        <w:numPr>
          <w:ilvl w:val="0"/>
          <w:numId w:val="10"/>
        </w:numPr>
        <w:tabs>
          <w:tab w:val="num" w:pos="380"/>
        </w:tabs>
        <w:ind w:left="380" w:hanging="380"/>
        <w:rPr>
          <w:rFonts w:ascii="SimHei" w:eastAsia="SimHei" w:hAnsi="SimHei" w:cs="SimHei"/>
          <w:lang w:val="zh-TW" w:eastAsia="zh-TW"/>
        </w:rPr>
      </w:pPr>
      <w:r>
        <w:rPr>
          <w:rFonts w:eastAsia="SimHei" w:hint="eastAsia"/>
          <w:lang w:val="zh-TW" w:eastAsia="zh-TW"/>
        </w:rPr>
        <w:lastRenderedPageBreak/>
        <w:t>分支指令</w:t>
      </w:r>
    </w:p>
    <w:p w14:paraId="781A1742" w14:textId="77777777" w:rsidR="00C13018" w:rsidRDefault="00E910D2" w:rsidP="00E910D2">
      <w:pPr>
        <w:pStyle w:val="3"/>
        <w:numPr>
          <w:ilvl w:val="0"/>
          <w:numId w:val="10"/>
        </w:numPr>
        <w:tabs>
          <w:tab w:val="num" w:pos="380"/>
        </w:tabs>
        <w:ind w:left="380" w:hanging="380"/>
      </w:pPr>
      <w:r>
        <w:t>Branch instructions</w:t>
      </w:r>
    </w:p>
    <w:p w14:paraId="1BFB409B" w14:textId="77777777" w:rsidR="00C13018" w:rsidRDefault="00E910D2">
      <w:pPr>
        <w:rPr>
          <w:rFonts w:ascii="宋体" w:eastAsia="宋体" w:hAnsi="宋体" w:cs="宋体" w:hint="default"/>
          <w:lang w:val="zh-TW" w:eastAsia="zh-TW"/>
        </w:rPr>
      </w:pPr>
      <w:r>
        <w:rPr>
          <w:rFonts w:eastAsia="宋体"/>
          <w:lang w:val="zh-TW" w:eastAsia="zh-TW"/>
        </w:rPr>
        <w:t>分支指令可以分为无条件分支和条件分支两种。</w:t>
      </w:r>
    </w:p>
    <w:p w14:paraId="10EA3714" w14:textId="77777777" w:rsidR="00C13018" w:rsidRDefault="00E910D2">
      <w:pPr>
        <w:rPr>
          <w:rFonts w:hint="default"/>
        </w:rPr>
      </w:pPr>
      <w:r>
        <w:rPr>
          <w:rFonts w:ascii="Times New Roman" w:eastAsia="Arial Unicode MS"/>
        </w:rPr>
        <w:t>Branch instructions can be divided into 2 kinds: unconditional branches and conditional branches.</w:t>
      </w:r>
    </w:p>
    <w:p w14:paraId="044FB9A9" w14:textId="77777777" w:rsidR="00C13018" w:rsidRDefault="00E910D2" w:rsidP="00E910D2">
      <w:pPr>
        <w:numPr>
          <w:ilvl w:val="0"/>
          <w:numId w:val="24"/>
        </w:numPr>
        <w:tabs>
          <w:tab w:val="num" w:pos="900"/>
        </w:tabs>
        <w:ind w:left="900" w:hanging="480"/>
        <w:rPr>
          <w:rFonts w:ascii="宋体" w:eastAsia="宋体" w:hAnsi="宋体" w:cs="宋体" w:hint="default"/>
          <w:lang w:val="zh-TW" w:eastAsia="zh-TW"/>
        </w:rPr>
      </w:pPr>
      <w:r>
        <w:rPr>
          <w:rFonts w:eastAsia="宋体"/>
          <w:lang w:eastAsia="zh-TW"/>
        </w:rPr>
        <w:t>无条件分支</w:t>
      </w:r>
    </w:p>
    <w:p w14:paraId="01922F23" w14:textId="77777777" w:rsidR="00C13018" w:rsidRDefault="00E910D2" w:rsidP="00E910D2">
      <w:pPr>
        <w:numPr>
          <w:ilvl w:val="0"/>
          <w:numId w:val="25"/>
        </w:numPr>
        <w:tabs>
          <w:tab w:val="num" w:pos="900"/>
        </w:tabs>
        <w:ind w:left="900" w:hanging="480"/>
        <w:rPr>
          <w:rFonts w:hint="default"/>
        </w:rPr>
      </w:pPr>
      <w:r>
        <w:rPr>
          <w:rFonts w:ascii="Times New Roman"/>
        </w:rPr>
        <w:t>Unconditional branches</w:t>
      </w:r>
    </w:p>
    <w:p w14:paraId="602701AB"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B </w:t>
      </w:r>
      <w:proofErr w:type="gramStart"/>
      <w:r>
        <w:t xml:space="preserve">Label </w:t>
      </w:r>
      <w:r>
        <w:tab/>
      </w:r>
      <w:r>
        <w:tab/>
        <w:t>;</w:t>
      </w:r>
      <w:proofErr w:type="gramEnd"/>
      <w:r>
        <w:t xml:space="preserve"> PC = Label</w:t>
      </w:r>
    </w:p>
    <w:p w14:paraId="5377E08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BL </w:t>
      </w:r>
      <w:proofErr w:type="gramStart"/>
      <w:r>
        <w:t xml:space="preserve">Label </w:t>
      </w:r>
      <w:r>
        <w:tab/>
      </w:r>
      <w:r>
        <w:tab/>
        <w:t>;</w:t>
      </w:r>
      <w:proofErr w:type="gramEnd"/>
      <w:r>
        <w:t xml:space="preserve"> LR = PC </w:t>
      </w:r>
      <w:r>
        <w:rPr>
          <w:rFonts w:hAnsi="Courier New"/>
        </w:rPr>
        <w:t xml:space="preserve">– </w:t>
      </w:r>
      <w:r>
        <w:t>4; PC = Label</w:t>
      </w:r>
    </w:p>
    <w:p w14:paraId="38EE67F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 xml:space="preserve">BX </w:t>
      </w:r>
      <w:proofErr w:type="gramStart"/>
      <w:r>
        <w:t xml:space="preserve">Rd </w:t>
      </w:r>
      <w:r>
        <w:tab/>
      </w:r>
      <w:r>
        <w:tab/>
        <w:t>;</w:t>
      </w:r>
      <w:proofErr w:type="gramEnd"/>
      <w:r>
        <w:t xml:space="preserve"> PC = Rd ,and switch instruction set</w:t>
      </w:r>
    </w:p>
    <w:p w14:paraId="2D16B03E" w14:textId="77777777" w:rsidR="00C13018" w:rsidRDefault="00E910D2">
      <w:pPr>
        <w:rPr>
          <w:rFonts w:ascii="宋体" w:eastAsia="宋体" w:hAnsi="宋体" w:cs="宋体" w:hint="default"/>
          <w:lang w:val="zh-TW" w:eastAsia="zh-TW"/>
        </w:rPr>
      </w:pPr>
      <w:r>
        <w:rPr>
          <w:rFonts w:eastAsia="宋体"/>
          <w:lang w:val="zh-TW" w:eastAsia="zh-TW"/>
        </w:rPr>
        <w:t>无条件分支很简单，举一个小例子就会了解：</w:t>
      </w:r>
    </w:p>
    <w:p w14:paraId="5A7401A1" w14:textId="77777777" w:rsidR="00C13018" w:rsidRDefault="00E910D2">
      <w:pPr>
        <w:rPr>
          <w:rFonts w:hint="default"/>
        </w:rPr>
      </w:pPr>
      <w:r>
        <w:rPr>
          <w:rFonts w:ascii="Times New Roman" w:eastAsia="Arial Unicode MS"/>
        </w:rPr>
        <w:t>Unconditional branches are easy to understand, for example:</w:t>
      </w:r>
    </w:p>
    <w:p w14:paraId="2F6F65C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5FA0CA3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t xml:space="preserve">B Label </w:t>
      </w:r>
      <w:r>
        <w:tab/>
      </w:r>
      <w:r>
        <w:tab/>
        <w:t>;</w:t>
      </w:r>
      <w:r>
        <w:rPr>
          <w:rFonts w:eastAsia="KaiTi" w:hint="eastAsia"/>
          <w:lang w:val="zh-TW" w:eastAsia="zh-TW"/>
        </w:rPr>
        <w:t xml:space="preserve"> </w:t>
      </w:r>
      <w:r>
        <w:rPr>
          <w:rFonts w:eastAsia="KaiTi" w:hint="eastAsia"/>
          <w:lang w:val="zh-TW" w:eastAsia="zh-TW"/>
        </w:rPr>
        <w:t>跳转到</w:t>
      </w:r>
      <w:r>
        <w:t>Label</w:t>
      </w:r>
      <w:r>
        <w:rPr>
          <w:rFonts w:eastAsia="KaiTi" w:hint="eastAsia"/>
          <w:lang w:val="zh-TW" w:eastAsia="zh-TW"/>
        </w:rPr>
        <w:t>处往下执行</w:t>
      </w:r>
    </w:p>
    <w:p w14:paraId="367AF6B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r>
      <w:proofErr w:type="gramStart"/>
      <w:r>
        <w:t>.......</w:t>
      </w:r>
      <w:proofErr w:type="gramEnd"/>
      <w:r>
        <w:tab/>
      </w:r>
      <w:r>
        <w:tab/>
      </w:r>
      <w:r>
        <w:tab/>
        <w:t xml:space="preserve">; </w:t>
      </w:r>
      <w:r>
        <w:rPr>
          <w:rFonts w:eastAsia="KaiTi" w:hint="eastAsia"/>
          <w:lang w:val="zh-TW" w:eastAsia="zh-TW"/>
        </w:rPr>
        <w:t>得不到执行</w:t>
      </w:r>
    </w:p>
    <w:p w14:paraId="26580760"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Label:</w:t>
      </w:r>
    </w:p>
    <w:p w14:paraId="1A1FC47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w:t>
      </w:r>
      <w:proofErr w:type="gramEnd"/>
    </w:p>
    <w:p w14:paraId="4FC1EEB6" w14:textId="77777777" w:rsidR="00C13018" w:rsidRDefault="00C13018">
      <w:pPr>
        <w:rPr>
          <w:rFonts w:hint="default"/>
        </w:rPr>
      </w:pPr>
    </w:p>
    <w:p w14:paraId="5DEFAD4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foo</w:t>
      </w:r>
      <w:proofErr w:type="gramEnd"/>
      <w:r>
        <w:t>():</w:t>
      </w:r>
    </w:p>
    <w:p w14:paraId="4ED6A17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B </w:t>
      </w:r>
      <w:proofErr w:type="gramStart"/>
      <w:r>
        <w:t xml:space="preserve">Label </w:t>
      </w:r>
      <w:r>
        <w:tab/>
      </w:r>
      <w:r>
        <w:tab/>
        <w:t>;</w:t>
      </w:r>
      <w:proofErr w:type="gramEnd"/>
      <w:r>
        <w:t xml:space="preserve"> Jump to Label to keep executing</w:t>
      </w:r>
    </w:p>
    <w:p w14:paraId="1AFCCF3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w:t>
      </w:r>
      <w:proofErr w:type="gramEnd"/>
      <w:r>
        <w:tab/>
      </w:r>
      <w:r>
        <w:tab/>
      </w:r>
      <w:r>
        <w:tab/>
        <w:t>; Can</w:t>
      </w:r>
      <w:r>
        <w:rPr>
          <w:rFonts w:hAnsi="Courier New"/>
        </w:rPr>
        <w:t>’</w:t>
      </w:r>
      <w:r>
        <w:t>t reach here</w:t>
      </w:r>
    </w:p>
    <w:p w14:paraId="6FA7007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Label:</w:t>
      </w:r>
    </w:p>
    <w:p w14:paraId="74C8F27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r>
      <w:proofErr w:type="gramStart"/>
      <w:r>
        <w:t>.......</w:t>
      </w:r>
      <w:proofErr w:type="gramEnd"/>
    </w:p>
    <w:p w14:paraId="5C0AFCDF" w14:textId="77777777" w:rsidR="00C13018" w:rsidRDefault="00E910D2" w:rsidP="00E910D2">
      <w:pPr>
        <w:numPr>
          <w:ilvl w:val="0"/>
          <w:numId w:val="26"/>
        </w:numPr>
        <w:tabs>
          <w:tab w:val="num" w:pos="900"/>
        </w:tabs>
        <w:ind w:left="900" w:hanging="480"/>
        <w:rPr>
          <w:rFonts w:ascii="宋体" w:eastAsia="宋体" w:hAnsi="宋体" w:cs="宋体" w:hint="default"/>
          <w:lang w:val="zh-TW" w:eastAsia="zh-TW"/>
        </w:rPr>
      </w:pPr>
      <w:r>
        <w:rPr>
          <w:rFonts w:eastAsia="宋体"/>
          <w:lang w:eastAsia="zh-TW"/>
        </w:rPr>
        <w:t>条件分支</w:t>
      </w:r>
    </w:p>
    <w:p w14:paraId="2C93ED06" w14:textId="77777777" w:rsidR="00C13018" w:rsidRDefault="00E910D2" w:rsidP="00E910D2">
      <w:pPr>
        <w:numPr>
          <w:ilvl w:val="0"/>
          <w:numId w:val="27"/>
        </w:numPr>
        <w:tabs>
          <w:tab w:val="num" w:pos="900"/>
        </w:tabs>
        <w:ind w:left="900" w:hanging="480"/>
        <w:rPr>
          <w:rFonts w:hint="default"/>
        </w:rPr>
      </w:pPr>
      <w:r>
        <w:rPr>
          <w:rFonts w:ascii="Times New Roman"/>
        </w:rPr>
        <w:t xml:space="preserve">Conditional branches </w:t>
      </w:r>
    </w:p>
    <w:p w14:paraId="41F8DC3E" w14:textId="77777777" w:rsidR="00C13018" w:rsidRDefault="00E910D2">
      <w:pPr>
        <w:ind w:left="420" w:firstLine="0"/>
        <w:rPr>
          <w:rFonts w:ascii="宋体" w:eastAsia="宋体" w:hAnsi="宋体" w:cs="宋体" w:hint="default"/>
          <w:lang w:val="zh-TW" w:eastAsia="zh-TW"/>
        </w:rPr>
      </w:pPr>
      <w:r>
        <w:rPr>
          <w:rFonts w:eastAsia="宋体"/>
          <w:lang w:val="zh-TW" w:eastAsia="zh-TW"/>
        </w:rPr>
        <w:t>条件分支的</w:t>
      </w:r>
      <w:r>
        <w:rPr>
          <w:rFonts w:ascii="Times New Roman"/>
        </w:rPr>
        <w:t>cond</w:t>
      </w:r>
      <w:r>
        <w:rPr>
          <w:rFonts w:eastAsia="宋体"/>
          <w:lang w:val="zh-TW" w:eastAsia="zh-TW"/>
        </w:rPr>
        <w:t>是依照</w:t>
      </w:r>
      <w:r>
        <w:rPr>
          <w:rFonts w:ascii="Times New Roman"/>
        </w:rPr>
        <w:t>6.2.1</w:t>
      </w:r>
      <w:r>
        <w:rPr>
          <w:rFonts w:eastAsia="宋体"/>
          <w:lang w:val="zh-TW" w:eastAsia="zh-TW"/>
        </w:rPr>
        <w:t>节提到的</w:t>
      </w:r>
      <w:r>
        <w:rPr>
          <w:rFonts w:ascii="Times New Roman"/>
        </w:rPr>
        <w:t>4</w:t>
      </w:r>
      <w:r>
        <w:rPr>
          <w:rFonts w:eastAsia="宋体"/>
          <w:lang w:val="zh-TW" w:eastAsia="zh-TW"/>
        </w:rPr>
        <w:t>种</w:t>
      </w:r>
      <w:r>
        <w:rPr>
          <w:rFonts w:ascii="Times New Roman"/>
        </w:rPr>
        <w:t>flag</w:t>
      </w:r>
      <w:r>
        <w:rPr>
          <w:rFonts w:eastAsia="宋体"/>
          <w:lang w:val="zh-TW" w:eastAsia="zh-TW"/>
        </w:rPr>
        <w:t>来判断的，它们的对应关系如下：</w:t>
      </w:r>
    </w:p>
    <w:p w14:paraId="032600EE" w14:textId="77777777" w:rsidR="00C13018" w:rsidRDefault="00E910D2">
      <w:pPr>
        <w:ind w:left="420" w:firstLine="0"/>
        <w:rPr>
          <w:rFonts w:hint="default"/>
        </w:rPr>
      </w:pPr>
      <w:r>
        <w:rPr>
          <w:rFonts w:ascii="Times New Roman"/>
        </w:rPr>
        <w:t xml:space="preserve">The </w:t>
      </w:r>
      <w:proofErr w:type="gramStart"/>
      <w:r>
        <w:rPr>
          <w:rFonts w:hAnsi="Times New Roman" w:hint="default"/>
        </w:rPr>
        <w:t>“</w:t>
      </w:r>
      <w:r>
        <w:rPr>
          <w:rFonts w:ascii="Times New Roman"/>
        </w:rPr>
        <w:t>cond</w:t>
      </w:r>
      <w:r>
        <w:rPr>
          <w:rFonts w:hAnsi="Times New Roman" w:hint="default"/>
        </w:rPr>
        <w:t>”</w:t>
      </w:r>
      <w:r>
        <w:rPr>
          <w:rFonts w:hAnsi="Times New Roman" w:hint="default"/>
        </w:rPr>
        <w:t xml:space="preserve"> </w:t>
      </w:r>
      <w:r>
        <w:rPr>
          <w:rFonts w:ascii="Times New Roman"/>
        </w:rPr>
        <w:t>of conditional branches are decided by the 4 flag mentioned in section 6.2.1</w:t>
      </w:r>
      <w:proofErr w:type="gramEnd"/>
      <w:r>
        <w:rPr>
          <w:rFonts w:ascii="Times New Roman"/>
        </w:rPr>
        <w:t>, their relations are:</w:t>
      </w:r>
    </w:p>
    <w:p w14:paraId="63FE6C1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proofErr w:type="gramStart"/>
      <w:r>
        <w:t>cond</w:t>
      </w:r>
      <w:proofErr w:type="gramEnd"/>
      <w:r>
        <w:tab/>
        <w:t>flag</w:t>
      </w:r>
    </w:p>
    <w:p w14:paraId="3285D96C"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EQ</w:t>
      </w:r>
      <w:r>
        <w:tab/>
      </w:r>
      <w:r>
        <w:tab/>
        <w:t>Z = 1</w:t>
      </w:r>
    </w:p>
    <w:p w14:paraId="53F2C2A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NE</w:t>
      </w:r>
      <w:r>
        <w:tab/>
      </w:r>
      <w:r>
        <w:tab/>
        <w:t>Z = 0</w:t>
      </w:r>
    </w:p>
    <w:p w14:paraId="23223FE9"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CS</w:t>
      </w:r>
      <w:r>
        <w:tab/>
      </w:r>
      <w:r>
        <w:tab/>
        <w:t>C = 1</w:t>
      </w:r>
    </w:p>
    <w:p w14:paraId="73FA8CC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HS</w:t>
      </w:r>
      <w:r>
        <w:tab/>
      </w:r>
      <w:r>
        <w:tab/>
        <w:t>C = 1</w:t>
      </w:r>
    </w:p>
    <w:p w14:paraId="6DF8BFC2"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CC</w:t>
      </w:r>
      <w:r>
        <w:tab/>
      </w:r>
      <w:r>
        <w:tab/>
        <w:t>C = 0</w:t>
      </w:r>
    </w:p>
    <w:p w14:paraId="7AE1584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LO</w:t>
      </w:r>
      <w:r>
        <w:tab/>
      </w:r>
      <w:r>
        <w:tab/>
        <w:t>C = 0</w:t>
      </w:r>
    </w:p>
    <w:p w14:paraId="320598A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MI</w:t>
      </w:r>
      <w:r>
        <w:tab/>
      </w:r>
      <w:r>
        <w:tab/>
        <w:t>N = 1</w:t>
      </w:r>
    </w:p>
    <w:p w14:paraId="1BBE234D"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PL</w:t>
      </w:r>
      <w:r>
        <w:tab/>
      </w:r>
      <w:r>
        <w:tab/>
        <w:t>N = 0</w:t>
      </w:r>
    </w:p>
    <w:p w14:paraId="685CF24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VS</w:t>
      </w:r>
      <w:r>
        <w:tab/>
      </w:r>
      <w:r>
        <w:tab/>
        <w:t>V = 1</w:t>
      </w:r>
    </w:p>
    <w:p w14:paraId="50C7553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VC</w:t>
      </w:r>
      <w:r>
        <w:tab/>
      </w:r>
      <w:r>
        <w:tab/>
        <w:t>V = 0</w:t>
      </w:r>
    </w:p>
    <w:p w14:paraId="0A1C6357"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HI</w:t>
      </w:r>
      <w:r>
        <w:tab/>
      </w:r>
      <w:r>
        <w:tab/>
        <w:t>C = 1 &amp; Z = 0</w:t>
      </w:r>
    </w:p>
    <w:p w14:paraId="7E1BC3F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w:t>
      </w:r>
      <w:r>
        <w:tab/>
      </w:r>
      <w:r>
        <w:tab/>
        <w:t>C = 0 | Z = 1</w:t>
      </w:r>
    </w:p>
    <w:p w14:paraId="0A39BFE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GE</w:t>
      </w:r>
      <w:r>
        <w:tab/>
      </w:r>
      <w:r>
        <w:tab/>
        <w:t>N = V</w:t>
      </w:r>
    </w:p>
    <w:p w14:paraId="64832355"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LT</w:t>
      </w:r>
      <w:r>
        <w:tab/>
      </w:r>
      <w:r>
        <w:tab/>
      </w:r>
      <w:proofErr w:type="gramStart"/>
      <w:r>
        <w:t>N !=</w:t>
      </w:r>
      <w:proofErr w:type="gramEnd"/>
      <w:r>
        <w:t xml:space="preserve">  V</w:t>
      </w:r>
    </w:p>
    <w:p w14:paraId="15EF52B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GT</w:t>
      </w:r>
      <w:r>
        <w:tab/>
      </w:r>
      <w:r>
        <w:tab/>
        <w:t>Z = 0 &amp; N = V</w:t>
      </w:r>
    </w:p>
    <w:p w14:paraId="1945F4D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LE</w:t>
      </w:r>
      <w:r>
        <w:tab/>
      </w:r>
      <w:r>
        <w:tab/>
        <w:t xml:space="preserve">Z = 1 | </w:t>
      </w:r>
      <w:proofErr w:type="gramStart"/>
      <w:r>
        <w:t>N !=</w:t>
      </w:r>
      <w:proofErr w:type="gramEnd"/>
      <w:r>
        <w:t xml:space="preserve"> V</w:t>
      </w:r>
    </w:p>
    <w:p w14:paraId="2BCF2105" w14:textId="77777777" w:rsidR="00C13018" w:rsidRDefault="00E910D2">
      <w:pPr>
        <w:rPr>
          <w:rFonts w:ascii="宋体" w:eastAsia="宋体" w:hAnsi="宋体" w:cs="宋体" w:hint="default"/>
          <w:lang w:val="zh-TW" w:eastAsia="zh-TW"/>
        </w:rPr>
      </w:pPr>
      <w:r>
        <w:rPr>
          <w:rFonts w:eastAsia="宋体"/>
          <w:lang w:val="zh-TW" w:eastAsia="zh-TW"/>
        </w:rPr>
        <w:lastRenderedPageBreak/>
        <w:t>在条件分支指令前会有一条数据操作指令来设置</w:t>
      </w:r>
      <w:r>
        <w:rPr>
          <w:rFonts w:ascii="Times New Roman" w:eastAsia="Arial Unicode MS"/>
        </w:rPr>
        <w:t>flag</w:t>
      </w:r>
      <w:r>
        <w:rPr>
          <w:rFonts w:eastAsia="宋体"/>
          <w:lang w:val="zh-TW" w:eastAsia="zh-TW"/>
        </w:rPr>
        <w:t>，分支指令根据</w:t>
      </w:r>
      <w:r>
        <w:rPr>
          <w:rFonts w:ascii="Times New Roman" w:eastAsia="Arial Unicode MS"/>
        </w:rPr>
        <w:t>flag</w:t>
      </w:r>
      <w:r>
        <w:rPr>
          <w:rFonts w:eastAsia="宋体"/>
          <w:lang w:val="zh-TW" w:eastAsia="zh-TW"/>
        </w:rPr>
        <w:t>的值来决定代码走向，例如：</w:t>
      </w:r>
    </w:p>
    <w:p w14:paraId="44327DC8" w14:textId="77777777" w:rsidR="00C13018" w:rsidRDefault="00E910D2">
      <w:pPr>
        <w:rPr>
          <w:rFonts w:hint="default"/>
        </w:rPr>
      </w:pPr>
      <w:r>
        <w:rPr>
          <w:rFonts w:ascii="Times New Roman" w:eastAsia="Arial Unicode MS"/>
        </w:rPr>
        <w:t>Before every conditional branch there will be a data processing instruction to set the flag, which determines if the condition is met or not, hence influence the code execution flow.</w:t>
      </w:r>
    </w:p>
    <w:p w14:paraId="601027A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Label:</w:t>
      </w:r>
    </w:p>
    <w:p w14:paraId="66CD8B14"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LDR R0, [R1], #4</w:t>
      </w:r>
    </w:p>
    <w:p w14:paraId="765D698F"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CMP R0, 0 </w:t>
      </w:r>
      <w:r>
        <w:tab/>
      </w:r>
      <w:r>
        <w:tab/>
        <w:t>;</w:t>
      </w:r>
      <w:r>
        <w:rPr>
          <w:rFonts w:eastAsia="KaiTi" w:hint="eastAsia"/>
          <w:lang w:val="zh-TW" w:eastAsia="zh-TW"/>
        </w:rPr>
        <w:t xml:space="preserve"> </w:t>
      </w:r>
      <w:r>
        <w:rPr>
          <w:rFonts w:eastAsia="KaiTi" w:hint="eastAsia"/>
          <w:lang w:val="zh-TW" w:eastAsia="zh-TW"/>
        </w:rPr>
        <w:t>如果</w:t>
      </w:r>
      <w:r>
        <w:t>R0 == 0</w:t>
      </w:r>
      <w:r>
        <w:rPr>
          <w:rFonts w:eastAsia="KaiTi" w:hint="eastAsia"/>
          <w:lang w:val="zh-TW" w:eastAsia="zh-TW"/>
        </w:rPr>
        <w:t>，</w:t>
      </w:r>
      <w:r>
        <w:t>Z = 1</w:t>
      </w:r>
      <w:r>
        <w:rPr>
          <w:rFonts w:eastAsia="KaiTi" w:hint="eastAsia"/>
          <w:lang w:val="zh-TW" w:eastAsia="zh-TW"/>
        </w:rPr>
        <w:t>；否则</w:t>
      </w:r>
      <w:r>
        <w:t>Z = 0</w:t>
      </w:r>
    </w:p>
    <w:p w14:paraId="78A79758"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rPr>
          <w:rFonts w:ascii="KaiTi" w:eastAsia="KaiTi" w:hAnsi="KaiTi" w:cs="KaiTi"/>
          <w:lang w:val="zh-TW" w:eastAsia="zh-TW"/>
        </w:rPr>
      </w:pPr>
      <w:r>
        <w:tab/>
        <w:t xml:space="preserve">BNE Label </w:t>
      </w:r>
      <w:r>
        <w:tab/>
      </w:r>
      <w:r>
        <w:tab/>
        <w:t>; Z == 0</w:t>
      </w:r>
      <w:r>
        <w:rPr>
          <w:rFonts w:eastAsia="KaiTi" w:hint="eastAsia"/>
          <w:lang w:val="zh-TW" w:eastAsia="zh-TW"/>
        </w:rPr>
        <w:t>则跳转</w:t>
      </w:r>
    </w:p>
    <w:p w14:paraId="506609AC" w14:textId="77777777" w:rsidR="00C13018" w:rsidRDefault="00C13018">
      <w:pPr>
        <w:ind w:firstLine="600"/>
        <w:rPr>
          <w:rFonts w:hint="default"/>
          <w:sz w:val="30"/>
          <w:szCs w:val="30"/>
        </w:rPr>
      </w:pPr>
    </w:p>
    <w:p w14:paraId="758DEB51"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Label:</w:t>
      </w:r>
    </w:p>
    <w:p w14:paraId="6089687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LDR R0, [R1], #4</w:t>
      </w:r>
    </w:p>
    <w:p w14:paraId="1279F973"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CMP R0, </w:t>
      </w:r>
      <w:proofErr w:type="gramStart"/>
      <w:r>
        <w:t xml:space="preserve">0 </w:t>
      </w:r>
      <w:r>
        <w:tab/>
      </w:r>
      <w:r>
        <w:tab/>
        <w:t>;</w:t>
      </w:r>
      <w:proofErr w:type="gramEnd"/>
      <w:r>
        <w:t xml:space="preserve"> If R0 == 0 then Z = 1; else Z = 0</w:t>
      </w:r>
    </w:p>
    <w:p w14:paraId="6C635E2E"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b/>
        <w:t xml:space="preserve">BNE </w:t>
      </w:r>
      <w:proofErr w:type="gramStart"/>
      <w:r>
        <w:t xml:space="preserve">Label </w:t>
      </w:r>
      <w:r>
        <w:tab/>
      </w:r>
      <w:r>
        <w:tab/>
        <w:t>;</w:t>
      </w:r>
      <w:proofErr w:type="gramEnd"/>
      <w:r>
        <w:t xml:space="preserve"> If Z == 0 then jump</w:t>
      </w:r>
    </w:p>
    <w:p w14:paraId="3B210DC3" w14:textId="77777777" w:rsidR="00C13018" w:rsidRDefault="00C13018">
      <w:pPr>
        <w:ind w:firstLine="0"/>
        <w:rPr>
          <w:rFonts w:hint="default"/>
        </w:rPr>
      </w:pPr>
    </w:p>
    <w:p w14:paraId="7E19BFD6" w14:textId="77777777" w:rsidR="00C13018" w:rsidRDefault="00E910D2" w:rsidP="00E910D2">
      <w:pPr>
        <w:pStyle w:val="3"/>
        <w:numPr>
          <w:ilvl w:val="0"/>
          <w:numId w:val="10"/>
        </w:numPr>
        <w:tabs>
          <w:tab w:val="num" w:pos="380"/>
        </w:tabs>
        <w:ind w:left="380" w:hanging="380"/>
        <w:rPr>
          <w:rFonts w:ascii="SimHei" w:eastAsia="SimHei" w:hAnsi="SimHei" w:cs="SimHei"/>
          <w:lang w:val="zh-TW" w:eastAsia="zh-TW"/>
        </w:rPr>
      </w:pPr>
      <w:r>
        <w:t>THUMB</w:t>
      </w:r>
      <w:r>
        <w:rPr>
          <w:rFonts w:eastAsia="SimHei" w:hint="eastAsia"/>
          <w:lang w:val="zh-TW" w:eastAsia="zh-TW"/>
        </w:rPr>
        <w:t>指令</w:t>
      </w:r>
    </w:p>
    <w:p w14:paraId="3CE17851" w14:textId="77777777" w:rsidR="00C13018" w:rsidRDefault="00E910D2">
      <w:pPr>
        <w:pStyle w:val="3"/>
        <w:ind w:firstLine="0"/>
      </w:pPr>
      <w:r>
        <w:t>4. THUMB instruction</w:t>
      </w:r>
      <w:ins w:id="37" w:author="Author" w:date="2015-03-03T15:09:00Z">
        <w:r>
          <w:t>s</w:t>
        </w:r>
      </w:ins>
    </w:p>
    <w:p w14:paraId="30D193C4" w14:textId="77777777" w:rsidR="00C13018" w:rsidRDefault="00E910D2">
      <w:pPr>
        <w:rPr>
          <w:rFonts w:ascii="宋体" w:eastAsia="宋体" w:hAnsi="宋体" w:cs="宋体" w:hint="default"/>
          <w:lang w:val="zh-TW" w:eastAsia="zh-TW"/>
        </w:rPr>
      </w:pPr>
      <w:r>
        <w:rPr>
          <w:rFonts w:ascii="Times New Roman" w:eastAsia="Arial Unicode MS"/>
        </w:rPr>
        <w:t>THUMB</w:t>
      </w:r>
      <w:r>
        <w:rPr>
          <w:rFonts w:eastAsia="宋体"/>
          <w:lang w:val="zh-TW" w:eastAsia="zh-TW"/>
        </w:rPr>
        <w:t>指令集是</w:t>
      </w:r>
      <w:r>
        <w:rPr>
          <w:rFonts w:ascii="Times New Roman" w:eastAsia="Arial Unicode MS"/>
        </w:rPr>
        <w:t>ARM</w:t>
      </w:r>
      <w:r>
        <w:rPr>
          <w:rFonts w:eastAsia="宋体"/>
          <w:lang w:val="zh-TW" w:eastAsia="zh-TW"/>
        </w:rPr>
        <w:t>指令集的一个子集，每条</w:t>
      </w:r>
      <w:r>
        <w:rPr>
          <w:rFonts w:ascii="Times New Roman" w:eastAsia="Arial Unicode MS"/>
        </w:rPr>
        <w:t>THUMB</w:t>
      </w:r>
      <w:r>
        <w:rPr>
          <w:rFonts w:eastAsia="宋体"/>
          <w:lang w:val="zh-TW" w:eastAsia="zh-TW"/>
        </w:rPr>
        <w:t>指令均为</w:t>
      </w:r>
      <w:r>
        <w:rPr>
          <w:rFonts w:ascii="Times New Roman" w:eastAsia="Arial Unicode MS"/>
        </w:rPr>
        <w:t>16bit</w:t>
      </w:r>
      <w:r>
        <w:rPr>
          <w:rFonts w:eastAsia="宋体"/>
          <w:lang w:val="zh-TW" w:eastAsia="zh-TW"/>
        </w:rPr>
        <w:t>；因此</w:t>
      </w:r>
      <w:r>
        <w:rPr>
          <w:rFonts w:ascii="Times New Roman" w:eastAsia="Arial Unicode MS"/>
        </w:rPr>
        <w:t>THUMB</w:t>
      </w:r>
      <w:r>
        <w:rPr>
          <w:rFonts w:eastAsia="宋体"/>
          <w:lang w:val="zh-TW" w:eastAsia="zh-TW"/>
        </w:rPr>
        <w:t>指令比</w:t>
      </w:r>
      <w:r>
        <w:rPr>
          <w:rFonts w:ascii="Times New Roman" w:eastAsia="Arial Unicode MS"/>
        </w:rPr>
        <w:t>ARM</w:t>
      </w:r>
      <w:r>
        <w:rPr>
          <w:rFonts w:eastAsia="宋体"/>
          <w:lang w:val="zh-TW" w:eastAsia="zh-TW"/>
        </w:rPr>
        <w:t>指令更节省空间，且在</w:t>
      </w:r>
      <w:r>
        <w:rPr>
          <w:rFonts w:ascii="Times New Roman" w:eastAsia="Arial Unicode MS"/>
        </w:rPr>
        <w:t>16</w:t>
      </w:r>
      <w:r>
        <w:rPr>
          <w:rFonts w:eastAsia="宋体"/>
          <w:lang w:val="zh-TW" w:eastAsia="zh-TW"/>
        </w:rPr>
        <w:t>位数据总线上的传输效率更高。有得必有失，除了</w:t>
      </w:r>
      <w:r>
        <w:rPr>
          <w:rFonts w:eastAsia="Arial Unicode MS" w:hAnsi="Times New Roman" w:hint="default"/>
        </w:rPr>
        <w:t>“</w:t>
      </w:r>
      <w:r>
        <w:rPr>
          <w:rFonts w:ascii="Times New Roman" w:eastAsia="Arial Unicode MS"/>
        </w:rPr>
        <w:t>b</w:t>
      </w:r>
      <w:r>
        <w:rPr>
          <w:rFonts w:eastAsia="Arial Unicode MS" w:hAnsi="Times New Roman" w:hint="default"/>
        </w:rPr>
        <w:t>”</w:t>
      </w:r>
      <w:r>
        <w:rPr>
          <w:rFonts w:eastAsia="宋体"/>
          <w:lang w:val="zh-TW" w:eastAsia="zh-TW"/>
        </w:rPr>
        <w:t>之外，所有</w:t>
      </w:r>
      <w:r>
        <w:rPr>
          <w:rFonts w:ascii="Times New Roman" w:eastAsia="Arial Unicode MS"/>
        </w:rPr>
        <w:t>THUMB</w:t>
      </w:r>
      <w:r>
        <w:rPr>
          <w:rFonts w:eastAsia="宋体"/>
          <w:lang w:val="zh-TW" w:eastAsia="zh-TW"/>
        </w:rPr>
        <w:t>指令均无法条件执行；桶式移位无法结合其他指令执行；大多数</w:t>
      </w:r>
      <w:r>
        <w:rPr>
          <w:rFonts w:ascii="Times New Roman" w:eastAsia="Arial Unicode MS"/>
        </w:rPr>
        <w:t>THUMB</w:t>
      </w:r>
      <w:r>
        <w:rPr>
          <w:rFonts w:eastAsia="宋体"/>
          <w:lang w:val="zh-TW" w:eastAsia="zh-TW"/>
        </w:rPr>
        <w:t>指令只能使用</w:t>
      </w:r>
      <w:r>
        <w:rPr>
          <w:rFonts w:ascii="Times New Roman" w:eastAsia="Arial Unicode MS"/>
        </w:rPr>
        <w:t>R0~R7</w:t>
      </w:r>
      <w:r>
        <w:rPr>
          <w:rFonts w:eastAsia="宋体"/>
          <w:lang w:val="zh-TW" w:eastAsia="zh-TW"/>
        </w:rPr>
        <w:t>这</w:t>
      </w:r>
      <w:r>
        <w:rPr>
          <w:rFonts w:ascii="Times New Roman" w:eastAsia="Arial Unicode MS"/>
        </w:rPr>
        <w:t>8</w:t>
      </w:r>
      <w:r>
        <w:rPr>
          <w:rFonts w:eastAsia="宋体"/>
          <w:lang w:val="zh-TW" w:eastAsia="zh-TW"/>
        </w:rPr>
        <w:t>个寄存器等。相对于</w:t>
      </w:r>
      <w:r>
        <w:rPr>
          <w:rFonts w:ascii="Times New Roman" w:eastAsia="Arial Unicode MS"/>
        </w:rPr>
        <w:t>ARM</w:t>
      </w:r>
      <w:r>
        <w:rPr>
          <w:rFonts w:eastAsia="宋体"/>
          <w:lang w:val="zh-TW" w:eastAsia="zh-TW"/>
        </w:rPr>
        <w:t>指令，</w:t>
      </w:r>
      <w:r>
        <w:rPr>
          <w:rFonts w:ascii="Times New Roman" w:eastAsia="Arial Unicode MS"/>
        </w:rPr>
        <w:t>THUMB</w:t>
      </w:r>
      <w:r>
        <w:rPr>
          <w:rFonts w:eastAsia="宋体"/>
          <w:lang w:val="zh-TW" w:eastAsia="zh-TW"/>
        </w:rPr>
        <w:t>指令的特点是：</w:t>
      </w:r>
    </w:p>
    <w:p w14:paraId="731EA5F5" w14:textId="77777777" w:rsidR="00C13018" w:rsidRDefault="00E910D2">
      <w:pPr>
        <w:rPr>
          <w:rFonts w:hint="default"/>
        </w:rPr>
      </w:pPr>
      <w:r>
        <w:rPr>
          <w:rFonts w:ascii="Times New Roman" w:eastAsia="Arial Unicode MS"/>
        </w:rPr>
        <w:t>THUMB instruction set is a subset of ARM instruction set. Every THUMB instruction is 16 bits long, so THUMB instructions are more space saving than ARM instructions, and can be faster transferred on 16-bit data bus. However, you can</w:t>
      </w:r>
      <w:r>
        <w:rPr>
          <w:rFonts w:eastAsia="Arial Unicode MS" w:hAnsi="Times New Roman" w:hint="default"/>
        </w:rPr>
        <w:t>’</w:t>
      </w:r>
      <w:r>
        <w:rPr>
          <w:rFonts w:ascii="Times New Roman" w:eastAsia="Arial Unicode MS"/>
        </w:rPr>
        <w:t xml:space="preserve">t make an omelet without breaking eggs. All THUMB instructions except </w:t>
      </w:r>
      <w:r>
        <w:rPr>
          <w:rFonts w:eastAsia="Arial Unicode MS" w:hAnsi="Times New Roman" w:hint="default"/>
        </w:rPr>
        <w:t>“</w:t>
      </w:r>
      <w:r>
        <w:rPr>
          <w:rFonts w:ascii="Times New Roman" w:eastAsia="Arial Unicode MS"/>
        </w:rPr>
        <w:t>b</w:t>
      </w:r>
      <w:r>
        <w:rPr>
          <w:rFonts w:eastAsia="Arial Unicode MS" w:hAnsi="Times New Roman" w:hint="default"/>
        </w:rPr>
        <w:t>”</w:t>
      </w:r>
      <w:r>
        <w:rPr>
          <w:rFonts w:eastAsia="Arial Unicode MS" w:hAnsi="Times New Roman" w:hint="default"/>
        </w:rPr>
        <w:t xml:space="preserve"> </w:t>
      </w:r>
      <w:r>
        <w:rPr>
          <w:rFonts w:ascii="Times New Roman" w:eastAsia="Arial Unicode MS"/>
        </w:rPr>
        <w:t>can</w:t>
      </w:r>
      <w:r>
        <w:rPr>
          <w:rFonts w:eastAsia="Arial Unicode MS" w:hAnsi="Times New Roman" w:hint="default"/>
        </w:rPr>
        <w:t>’</w:t>
      </w:r>
      <w:r>
        <w:rPr>
          <w:rFonts w:ascii="Times New Roman" w:eastAsia="Arial Unicode MS"/>
        </w:rPr>
        <w:t>t be executed conditionally; barrel shift can</w:t>
      </w:r>
      <w:r>
        <w:rPr>
          <w:rFonts w:eastAsia="Arial Unicode MS" w:hAnsi="Times New Roman" w:hint="default"/>
        </w:rPr>
        <w:t>’</w:t>
      </w:r>
      <w:r>
        <w:rPr>
          <w:rFonts w:ascii="Times New Roman" w:eastAsia="Arial Unicode MS"/>
        </w:rPr>
        <w:t>t cooperate with other instructions; most THUMB instructions can only make use of registers R0 to R7, etc. Compared with ARM instructions, the features of THUMB instructions are:</w:t>
      </w:r>
    </w:p>
    <w:p w14:paraId="79D1AD73" w14:textId="77777777" w:rsidR="00C13018" w:rsidRDefault="00E910D2" w:rsidP="00E910D2">
      <w:pPr>
        <w:numPr>
          <w:ilvl w:val="0"/>
          <w:numId w:val="28"/>
        </w:numPr>
        <w:tabs>
          <w:tab w:val="num" w:pos="900"/>
        </w:tabs>
        <w:ind w:left="900" w:hanging="480"/>
        <w:rPr>
          <w:rFonts w:ascii="宋体" w:eastAsia="宋体" w:hAnsi="宋体" w:cs="宋体" w:hint="default"/>
          <w:lang w:val="zh-TW" w:eastAsia="zh-TW"/>
        </w:rPr>
      </w:pPr>
      <w:r>
        <w:rPr>
          <w:rFonts w:eastAsia="宋体"/>
          <w:lang w:eastAsia="zh-TW"/>
        </w:rPr>
        <w:t>指令数量减少</w:t>
      </w:r>
    </w:p>
    <w:p w14:paraId="7BF801F2" w14:textId="77777777" w:rsidR="00C13018" w:rsidRDefault="00E910D2" w:rsidP="00E910D2">
      <w:pPr>
        <w:numPr>
          <w:ilvl w:val="0"/>
          <w:numId w:val="29"/>
        </w:numPr>
        <w:tabs>
          <w:tab w:val="num" w:pos="900"/>
        </w:tabs>
        <w:ind w:left="900" w:hanging="480"/>
        <w:rPr>
          <w:rFonts w:hint="default"/>
        </w:rPr>
      </w:pPr>
      <w:r>
        <w:rPr>
          <w:rFonts w:ascii="Times New Roman"/>
        </w:rPr>
        <w:t>There</w:t>
      </w:r>
      <w:r>
        <w:rPr>
          <w:rFonts w:hAnsi="Times New Roman" w:hint="default"/>
        </w:rPr>
        <w:t>’</w:t>
      </w:r>
      <w:r>
        <w:rPr>
          <w:rFonts w:ascii="Times New Roman"/>
        </w:rPr>
        <w:t>re less THUMB instructions than ARM instructions</w:t>
      </w:r>
    </w:p>
    <w:p w14:paraId="746F93C7" w14:textId="77777777" w:rsidR="00C13018" w:rsidRDefault="00E910D2">
      <w:pPr>
        <w:rPr>
          <w:rFonts w:ascii="宋体" w:eastAsia="宋体" w:hAnsi="宋体" w:cs="宋体" w:hint="default"/>
          <w:lang w:val="zh-TW" w:eastAsia="zh-TW"/>
        </w:rPr>
      </w:pPr>
      <w:r>
        <w:rPr>
          <w:rFonts w:eastAsia="宋体"/>
          <w:lang w:val="zh-TW" w:eastAsia="zh-TW"/>
        </w:rPr>
        <w:t>既然</w:t>
      </w:r>
      <w:r>
        <w:rPr>
          <w:rFonts w:ascii="Times New Roman" w:eastAsia="Arial Unicode MS"/>
        </w:rPr>
        <w:t>THUMB</w:t>
      </w:r>
      <w:r>
        <w:rPr>
          <w:rFonts w:eastAsia="宋体"/>
          <w:lang w:val="zh-TW" w:eastAsia="zh-TW"/>
        </w:rPr>
        <w:t>只是一个子集，指令数量必然会减少。例如，乘法指令中只有</w:t>
      </w:r>
      <w:r>
        <w:rPr>
          <w:rFonts w:ascii="Times New Roman" w:eastAsia="Arial Unicode MS"/>
        </w:rPr>
        <w:t>MUL</w:t>
      </w:r>
      <w:r>
        <w:rPr>
          <w:rFonts w:eastAsia="宋体"/>
          <w:lang w:val="zh-TW" w:eastAsia="zh-TW"/>
        </w:rPr>
        <w:t>保留了下来，其他的都被精简了。</w:t>
      </w:r>
    </w:p>
    <w:p w14:paraId="778524AA" w14:textId="77777777" w:rsidR="00C13018" w:rsidRDefault="00E910D2">
      <w:pPr>
        <w:rPr>
          <w:rFonts w:hint="default"/>
        </w:rPr>
      </w:pPr>
      <w:r>
        <w:rPr>
          <w:rFonts w:ascii="Times New Roman" w:eastAsia="Arial Unicode MS"/>
        </w:rPr>
        <w:t xml:space="preserve">Since THUMB is just a subset, the number of THUMB instructions is definitely less. For example, among all multiply instructions, only MUL is kept in THUMB. </w:t>
      </w:r>
    </w:p>
    <w:p w14:paraId="49DC72D6" w14:textId="77777777" w:rsidR="00C13018" w:rsidRDefault="00E910D2" w:rsidP="00E910D2">
      <w:pPr>
        <w:numPr>
          <w:ilvl w:val="0"/>
          <w:numId w:val="30"/>
        </w:numPr>
        <w:tabs>
          <w:tab w:val="num" w:pos="900"/>
        </w:tabs>
        <w:ind w:left="900" w:hanging="480"/>
        <w:rPr>
          <w:rFonts w:ascii="宋体" w:eastAsia="宋体" w:hAnsi="宋体" w:cs="宋体" w:hint="default"/>
          <w:lang w:val="zh-TW" w:eastAsia="zh-TW"/>
        </w:rPr>
      </w:pPr>
      <w:r>
        <w:rPr>
          <w:rFonts w:eastAsia="宋体"/>
          <w:lang w:eastAsia="zh-TW"/>
        </w:rPr>
        <w:t>没有条件执行</w:t>
      </w:r>
    </w:p>
    <w:p w14:paraId="292E56EE" w14:textId="77777777" w:rsidR="00C13018" w:rsidRDefault="00E910D2" w:rsidP="00E910D2">
      <w:pPr>
        <w:numPr>
          <w:ilvl w:val="0"/>
          <w:numId w:val="31"/>
        </w:numPr>
        <w:tabs>
          <w:tab w:val="num" w:pos="900"/>
        </w:tabs>
        <w:ind w:left="900" w:hanging="480"/>
        <w:rPr>
          <w:rFonts w:hint="default"/>
        </w:rPr>
      </w:pPr>
      <w:r>
        <w:rPr>
          <w:rFonts w:ascii="Times New Roman"/>
        </w:rPr>
        <w:t>No conditional execution</w:t>
      </w:r>
    </w:p>
    <w:p w14:paraId="71C9C478" w14:textId="77777777" w:rsidR="00C13018" w:rsidRDefault="00E910D2">
      <w:pPr>
        <w:rPr>
          <w:rFonts w:ascii="宋体" w:eastAsia="宋体" w:hAnsi="宋体" w:cs="宋体" w:hint="default"/>
          <w:lang w:val="zh-TW" w:eastAsia="zh-TW"/>
        </w:rPr>
      </w:pPr>
      <w:r>
        <w:rPr>
          <w:rFonts w:eastAsia="宋体"/>
          <w:lang w:val="zh-TW" w:eastAsia="zh-TW"/>
        </w:rPr>
        <w:t>除分支指令外，其他指令无法条件执行。</w:t>
      </w:r>
    </w:p>
    <w:p w14:paraId="648331E4" w14:textId="77777777" w:rsidR="00C13018" w:rsidRDefault="00E910D2">
      <w:pPr>
        <w:rPr>
          <w:rFonts w:hint="default"/>
        </w:rPr>
      </w:pPr>
      <w:r>
        <w:rPr>
          <w:rFonts w:ascii="Times New Roman" w:eastAsia="Arial Unicode MS"/>
        </w:rPr>
        <w:lastRenderedPageBreak/>
        <w:t>Except branch instructions, other instructions cannot be executed conditionally.</w:t>
      </w:r>
    </w:p>
    <w:p w14:paraId="181DF33D" w14:textId="77777777" w:rsidR="00C13018" w:rsidRDefault="00E910D2" w:rsidP="00E910D2">
      <w:pPr>
        <w:numPr>
          <w:ilvl w:val="0"/>
          <w:numId w:val="32"/>
        </w:numPr>
        <w:tabs>
          <w:tab w:val="num" w:pos="900"/>
        </w:tabs>
        <w:ind w:left="900" w:hanging="480"/>
        <w:rPr>
          <w:rFonts w:hint="default"/>
        </w:rPr>
      </w:pPr>
      <w:r>
        <w:rPr>
          <w:rFonts w:eastAsia="宋体"/>
          <w:lang w:val="zh-TW" w:eastAsia="zh-TW"/>
        </w:rPr>
        <w:t>所有指令默认附带</w:t>
      </w:r>
      <w:r>
        <w:rPr>
          <w:rFonts w:hAnsi="Times New Roman" w:hint="default"/>
        </w:rPr>
        <w:t>“</w:t>
      </w:r>
      <w:r>
        <w:rPr>
          <w:rFonts w:ascii="Times New Roman"/>
        </w:rPr>
        <w:t>s</w:t>
      </w:r>
      <w:r>
        <w:rPr>
          <w:rFonts w:hAnsi="Times New Roman" w:hint="default"/>
        </w:rPr>
        <w:t>”</w:t>
      </w:r>
    </w:p>
    <w:p w14:paraId="500924DB" w14:textId="77777777" w:rsidR="00C13018" w:rsidRDefault="00E910D2" w:rsidP="00E910D2">
      <w:pPr>
        <w:numPr>
          <w:ilvl w:val="0"/>
          <w:numId w:val="33"/>
        </w:numPr>
        <w:tabs>
          <w:tab w:val="num" w:pos="900"/>
        </w:tabs>
        <w:ind w:left="900" w:hanging="480"/>
        <w:rPr>
          <w:rFonts w:hint="default"/>
        </w:rPr>
      </w:pPr>
      <w:r>
        <w:rPr>
          <w:rFonts w:ascii="Times New Roman"/>
        </w:rPr>
        <w:t>All THUMB instructions set flags by default</w:t>
      </w:r>
    </w:p>
    <w:p w14:paraId="09D7BA28" w14:textId="77777777" w:rsidR="00C13018" w:rsidRDefault="00E910D2">
      <w:pPr>
        <w:rPr>
          <w:rFonts w:ascii="宋体" w:eastAsia="宋体" w:hAnsi="宋体" w:cs="宋体" w:hint="default"/>
          <w:lang w:val="zh-TW" w:eastAsia="zh-TW"/>
        </w:rPr>
      </w:pPr>
      <w:r>
        <w:rPr>
          <w:rFonts w:eastAsia="宋体"/>
          <w:lang w:val="zh-TW" w:eastAsia="zh-TW"/>
        </w:rPr>
        <w:t>即所有</w:t>
      </w:r>
      <w:r>
        <w:rPr>
          <w:rFonts w:ascii="Times New Roman" w:eastAsia="Arial Unicode MS"/>
        </w:rPr>
        <w:t>THUMB</w:t>
      </w:r>
      <w:r>
        <w:rPr>
          <w:rFonts w:eastAsia="宋体"/>
          <w:lang w:val="zh-TW" w:eastAsia="zh-TW"/>
        </w:rPr>
        <w:t>指令都会设置</w:t>
      </w:r>
      <w:r>
        <w:rPr>
          <w:rFonts w:ascii="Times New Roman" w:eastAsia="Arial Unicode MS"/>
        </w:rPr>
        <w:t>flag</w:t>
      </w:r>
      <w:r>
        <w:rPr>
          <w:rFonts w:eastAsia="宋体"/>
          <w:lang w:val="zh-TW" w:eastAsia="zh-TW"/>
        </w:rPr>
        <w:t>。</w:t>
      </w:r>
    </w:p>
    <w:p w14:paraId="340D46C8" w14:textId="77777777" w:rsidR="00C13018" w:rsidRDefault="00E910D2" w:rsidP="00E910D2">
      <w:pPr>
        <w:numPr>
          <w:ilvl w:val="0"/>
          <w:numId w:val="34"/>
        </w:numPr>
        <w:tabs>
          <w:tab w:val="num" w:pos="900"/>
        </w:tabs>
        <w:ind w:left="900" w:hanging="480"/>
        <w:rPr>
          <w:rFonts w:ascii="宋体" w:eastAsia="宋体" w:hAnsi="宋体" w:cs="宋体" w:hint="default"/>
          <w:lang w:val="zh-TW" w:eastAsia="zh-TW"/>
        </w:rPr>
      </w:pPr>
      <w:r>
        <w:rPr>
          <w:rFonts w:eastAsia="宋体"/>
          <w:lang w:eastAsia="zh-TW"/>
        </w:rPr>
        <w:t>桶式移位无法结合其它指令执行</w:t>
      </w:r>
    </w:p>
    <w:p w14:paraId="7C612D9C" w14:textId="77777777" w:rsidR="00C13018" w:rsidRDefault="00E910D2" w:rsidP="00E910D2">
      <w:pPr>
        <w:numPr>
          <w:ilvl w:val="0"/>
          <w:numId w:val="35"/>
        </w:numPr>
        <w:tabs>
          <w:tab w:val="num" w:pos="900"/>
        </w:tabs>
        <w:ind w:left="900" w:hanging="480"/>
        <w:rPr>
          <w:rFonts w:hint="default"/>
        </w:rPr>
      </w:pPr>
      <w:r>
        <w:rPr>
          <w:rFonts w:ascii="Times New Roman"/>
        </w:rPr>
        <w:t>Barrel shift cannot cooperate with other instructions</w:t>
      </w:r>
    </w:p>
    <w:p w14:paraId="371FBA66" w14:textId="77777777" w:rsidR="00C13018" w:rsidRDefault="00E910D2">
      <w:pPr>
        <w:rPr>
          <w:rFonts w:ascii="宋体" w:eastAsia="宋体" w:hAnsi="宋体" w:cs="宋体" w:hint="default"/>
          <w:lang w:val="zh-TW" w:eastAsia="zh-TW"/>
        </w:rPr>
      </w:pPr>
      <w:r>
        <w:rPr>
          <w:rFonts w:eastAsia="宋体"/>
          <w:lang w:val="zh-TW" w:eastAsia="zh-TW"/>
        </w:rPr>
        <w:t>移位指令只能单独执行，无法与其他指令结合执行。即，可以：</w:t>
      </w:r>
    </w:p>
    <w:p w14:paraId="573EB74A" w14:textId="77777777" w:rsidR="00C13018" w:rsidRDefault="00E910D2">
      <w:pPr>
        <w:rPr>
          <w:rFonts w:hint="default"/>
        </w:rPr>
      </w:pPr>
      <w:r>
        <w:rPr>
          <w:rFonts w:ascii="Times New Roman" w:eastAsia="Arial Unicode MS"/>
        </w:rPr>
        <w:t>Shift instructions can only be executed alone, say:</w:t>
      </w:r>
    </w:p>
    <w:p w14:paraId="1C0A82BA"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LSL R0 #2</w:t>
      </w:r>
    </w:p>
    <w:p w14:paraId="5A45E22D" w14:textId="77777777" w:rsidR="00C13018" w:rsidRDefault="00E910D2">
      <w:pPr>
        <w:rPr>
          <w:rFonts w:ascii="宋体" w:eastAsia="宋体" w:hAnsi="宋体" w:cs="宋体" w:hint="default"/>
          <w:lang w:val="zh-TW" w:eastAsia="zh-TW"/>
        </w:rPr>
      </w:pPr>
      <w:r>
        <w:rPr>
          <w:rFonts w:eastAsia="宋体"/>
          <w:lang w:val="zh-TW" w:eastAsia="zh-TW"/>
        </w:rPr>
        <w:t>而不可：</w:t>
      </w:r>
    </w:p>
    <w:p w14:paraId="4602B290" w14:textId="77777777" w:rsidR="00C13018" w:rsidRDefault="00E910D2">
      <w:pPr>
        <w:rPr>
          <w:rFonts w:hint="default"/>
        </w:rPr>
      </w:pPr>
      <w:r>
        <w:rPr>
          <w:rFonts w:ascii="Times New Roman" w:eastAsia="Arial Unicode MS"/>
        </w:rPr>
        <w:t>But cannot:</w:t>
      </w:r>
    </w:p>
    <w:p w14:paraId="70890C76" w14:textId="77777777" w:rsidR="00C13018" w:rsidRDefault="00E910D2">
      <w:pPr>
        <w:pStyle w:val="a7"/>
        <w:tabs>
          <w:tab w:val="clear" w:pos="9160"/>
          <w:tab w:val="clear" w:pos="10076"/>
          <w:tab w:val="clear" w:pos="10992"/>
          <w:tab w:val="clear" w:pos="11908"/>
          <w:tab w:val="clear" w:pos="12824"/>
          <w:tab w:val="clear" w:pos="13740"/>
          <w:tab w:val="clear" w:pos="14656"/>
          <w:tab w:val="left" w:pos="8424"/>
          <w:tab w:val="left" w:pos="8424"/>
          <w:tab w:val="left" w:pos="8424"/>
          <w:tab w:val="left" w:pos="8424"/>
          <w:tab w:val="left" w:pos="8424"/>
          <w:tab w:val="left" w:pos="8424"/>
          <w:tab w:val="left" w:pos="8424"/>
        </w:tabs>
      </w:pPr>
      <w:r>
        <w:t>ADD R0, R1, LSL #2</w:t>
      </w:r>
    </w:p>
    <w:p w14:paraId="54AFF604" w14:textId="77777777" w:rsidR="00C13018" w:rsidRDefault="00E910D2" w:rsidP="00E910D2">
      <w:pPr>
        <w:numPr>
          <w:ilvl w:val="0"/>
          <w:numId w:val="36"/>
        </w:numPr>
        <w:tabs>
          <w:tab w:val="num" w:pos="900"/>
        </w:tabs>
        <w:ind w:left="900" w:hanging="480"/>
        <w:rPr>
          <w:rFonts w:ascii="宋体" w:eastAsia="宋体" w:hAnsi="宋体" w:cs="宋体" w:hint="default"/>
          <w:lang w:val="zh-TW" w:eastAsia="zh-TW"/>
        </w:rPr>
      </w:pPr>
      <w:r>
        <w:rPr>
          <w:rFonts w:eastAsia="宋体"/>
          <w:lang w:eastAsia="zh-TW"/>
        </w:rPr>
        <w:t>寄存器使用受限</w:t>
      </w:r>
    </w:p>
    <w:p w14:paraId="7D7DC7B3" w14:textId="77777777" w:rsidR="00C13018" w:rsidRDefault="00E910D2" w:rsidP="00E910D2">
      <w:pPr>
        <w:numPr>
          <w:ilvl w:val="0"/>
          <w:numId w:val="37"/>
        </w:numPr>
        <w:tabs>
          <w:tab w:val="num" w:pos="900"/>
        </w:tabs>
        <w:ind w:left="900" w:hanging="480"/>
        <w:rPr>
          <w:rFonts w:hint="default"/>
        </w:rPr>
      </w:pPr>
      <w:r>
        <w:rPr>
          <w:rFonts w:ascii="Times New Roman"/>
        </w:rPr>
        <w:t>Limitation of registers</w:t>
      </w:r>
    </w:p>
    <w:p w14:paraId="5D630C78" w14:textId="77777777" w:rsidR="00C13018" w:rsidRDefault="00E910D2">
      <w:pPr>
        <w:rPr>
          <w:rFonts w:ascii="宋体" w:eastAsia="宋体" w:hAnsi="宋体" w:cs="宋体" w:hint="default"/>
          <w:lang w:val="zh-TW" w:eastAsia="zh-TW"/>
        </w:rPr>
      </w:pPr>
      <w:r>
        <w:rPr>
          <w:rFonts w:eastAsia="宋体"/>
          <w:lang w:val="zh-TW" w:eastAsia="zh-TW"/>
        </w:rPr>
        <w:t>除非显式声明，否则</w:t>
      </w:r>
      <w:r>
        <w:rPr>
          <w:rFonts w:ascii="Times New Roman" w:eastAsia="Arial Unicode MS"/>
        </w:rPr>
        <w:t>THUMB</w:t>
      </w:r>
      <w:r>
        <w:rPr>
          <w:rFonts w:eastAsia="宋体"/>
          <w:lang w:val="zh-TW" w:eastAsia="zh-TW"/>
        </w:rPr>
        <w:t>指令只能使用</w:t>
      </w:r>
      <w:r>
        <w:rPr>
          <w:rFonts w:ascii="Times New Roman" w:eastAsia="Arial Unicode MS"/>
        </w:rPr>
        <w:t>R0~R7</w:t>
      </w:r>
      <w:r>
        <w:rPr>
          <w:rFonts w:eastAsia="宋体"/>
          <w:lang w:val="zh-TW" w:eastAsia="zh-TW"/>
        </w:rPr>
        <w:t>寄存器；但也有例外：</w:t>
      </w:r>
      <w:r>
        <w:rPr>
          <w:rFonts w:ascii="Times New Roman" w:eastAsia="Arial Unicode MS"/>
        </w:rPr>
        <w:t>ADD</w:t>
      </w:r>
      <w:r>
        <w:rPr>
          <w:rFonts w:eastAsia="宋体"/>
          <w:lang w:val="zh-TW" w:eastAsia="zh-TW"/>
        </w:rPr>
        <w:t>、</w:t>
      </w:r>
      <w:r>
        <w:rPr>
          <w:rFonts w:ascii="Times New Roman" w:eastAsia="Arial Unicode MS"/>
        </w:rPr>
        <w:t>MOV</w:t>
      </w:r>
      <w:r>
        <w:rPr>
          <w:rFonts w:eastAsia="宋体"/>
          <w:lang w:val="zh-TW" w:eastAsia="zh-TW"/>
        </w:rPr>
        <w:t>和</w:t>
      </w:r>
      <w:r>
        <w:rPr>
          <w:rFonts w:ascii="Times New Roman" w:eastAsia="Arial Unicode MS"/>
        </w:rPr>
        <w:t>CMP</w:t>
      </w:r>
      <w:r>
        <w:rPr>
          <w:rFonts w:eastAsia="宋体"/>
          <w:lang w:val="zh-TW" w:eastAsia="zh-TW"/>
        </w:rPr>
        <w:t>指令可以将</w:t>
      </w:r>
      <w:r>
        <w:rPr>
          <w:rFonts w:ascii="Times New Roman" w:eastAsia="Arial Unicode MS"/>
        </w:rPr>
        <w:t>R8~R15</w:t>
      </w:r>
      <w:r>
        <w:rPr>
          <w:rFonts w:eastAsia="宋体"/>
          <w:lang w:val="zh-TW" w:eastAsia="zh-TW"/>
        </w:rPr>
        <w:t>作为操作数使用；</w:t>
      </w:r>
      <w:r>
        <w:rPr>
          <w:rFonts w:ascii="Times New Roman" w:eastAsia="Arial Unicode MS"/>
        </w:rPr>
        <w:t>LDR</w:t>
      </w:r>
      <w:r>
        <w:rPr>
          <w:rFonts w:eastAsia="宋体"/>
          <w:lang w:val="zh-TW" w:eastAsia="zh-TW"/>
        </w:rPr>
        <w:t>和</w:t>
      </w:r>
      <w:r>
        <w:rPr>
          <w:rFonts w:ascii="Times New Roman" w:eastAsia="Arial Unicode MS"/>
        </w:rPr>
        <w:t>STR</w:t>
      </w:r>
      <w:r>
        <w:rPr>
          <w:rFonts w:eastAsia="宋体"/>
          <w:lang w:val="zh-TW" w:eastAsia="zh-TW"/>
        </w:rPr>
        <w:t>可以使用</w:t>
      </w:r>
      <w:r>
        <w:rPr>
          <w:rFonts w:ascii="Times New Roman" w:eastAsia="Arial Unicode MS"/>
        </w:rPr>
        <w:t>PC</w:t>
      </w:r>
      <w:r>
        <w:rPr>
          <w:rFonts w:eastAsia="宋体"/>
          <w:lang w:val="zh-TW" w:eastAsia="zh-TW"/>
        </w:rPr>
        <w:t>或</w:t>
      </w:r>
      <w:r>
        <w:rPr>
          <w:rFonts w:ascii="Times New Roman" w:eastAsia="Arial Unicode MS"/>
        </w:rPr>
        <w:t>SP</w:t>
      </w:r>
      <w:r>
        <w:rPr>
          <w:rFonts w:eastAsia="宋体"/>
          <w:lang w:val="zh-TW" w:eastAsia="zh-TW"/>
        </w:rPr>
        <w:t>寄存器；</w:t>
      </w:r>
      <w:r>
        <w:rPr>
          <w:rFonts w:ascii="Times New Roman" w:eastAsia="Arial Unicode MS"/>
        </w:rPr>
        <w:t>PUSH</w:t>
      </w:r>
      <w:r>
        <w:rPr>
          <w:rFonts w:eastAsia="宋体"/>
          <w:lang w:val="zh-TW" w:eastAsia="zh-TW"/>
        </w:rPr>
        <w:t>可以使用</w:t>
      </w:r>
      <w:r>
        <w:rPr>
          <w:rFonts w:ascii="Times New Roman" w:eastAsia="Arial Unicode MS"/>
        </w:rPr>
        <w:t>LR</w:t>
      </w:r>
      <w:r>
        <w:rPr>
          <w:rFonts w:eastAsia="宋体"/>
          <w:lang w:val="zh-TW" w:eastAsia="zh-TW"/>
        </w:rPr>
        <w:t>，</w:t>
      </w:r>
      <w:r>
        <w:rPr>
          <w:rFonts w:ascii="Times New Roman" w:eastAsia="Arial Unicode MS"/>
        </w:rPr>
        <w:t>POP</w:t>
      </w:r>
      <w:r>
        <w:rPr>
          <w:rFonts w:eastAsia="宋体"/>
          <w:lang w:val="zh-TW" w:eastAsia="zh-TW"/>
        </w:rPr>
        <w:t>可以使用</w:t>
      </w:r>
      <w:r>
        <w:rPr>
          <w:rFonts w:ascii="Times New Roman" w:eastAsia="Arial Unicode MS"/>
        </w:rPr>
        <w:t>PC</w:t>
      </w:r>
      <w:r>
        <w:rPr>
          <w:rFonts w:eastAsia="宋体"/>
          <w:lang w:val="zh-TW" w:eastAsia="zh-TW"/>
        </w:rPr>
        <w:t>；</w:t>
      </w:r>
      <w:r>
        <w:rPr>
          <w:rFonts w:ascii="Times New Roman" w:eastAsia="Arial Unicode MS"/>
        </w:rPr>
        <w:t>BX</w:t>
      </w:r>
      <w:r>
        <w:rPr>
          <w:rFonts w:eastAsia="宋体"/>
          <w:lang w:val="zh-TW" w:eastAsia="zh-TW"/>
        </w:rPr>
        <w:t>可以使用所有寄存器。</w:t>
      </w:r>
    </w:p>
    <w:p w14:paraId="3BE24DE8" w14:textId="77777777" w:rsidR="00C13018" w:rsidRDefault="00E910D2">
      <w:pPr>
        <w:rPr>
          <w:rFonts w:hint="default"/>
        </w:rPr>
      </w:pPr>
      <w:proofErr w:type="gramStart"/>
      <w:r>
        <w:rPr>
          <w:rFonts w:ascii="Times New Roman" w:eastAsia="Arial Unicode MS"/>
        </w:rPr>
        <w:t>Unless with explicit declaration, THUMB instructions can only make use of R0 to R7.</w:t>
      </w:r>
      <w:proofErr w:type="gramEnd"/>
      <w:r>
        <w:rPr>
          <w:rFonts w:ascii="Times New Roman" w:eastAsia="Arial Unicode MS"/>
        </w:rPr>
        <w:t xml:space="preserve"> However, there are exceptions: ADD, MOV, and CMP can use R8 to R15 as operands; LDR and STR can use PC or SP; PUSH can use LR, POP can use PC; BX can use all registers.</w:t>
      </w:r>
    </w:p>
    <w:p w14:paraId="73D38FD9" w14:textId="77777777" w:rsidR="00C13018" w:rsidRDefault="00E910D2" w:rsidP="00E910D2">
      <w:pPr>
        <w:numPr>
          <w:ilvl w:val="0"/>
          <w:numId w:val="38"/>
        </w:numPr>
        <w:tabs>
          <w:tab w:val="num" w:pos="900"/>
        </w:tabs>
        <w:ind w:left="900" w:hanging="480"/>
        <w:rPr>
          <w:rFonts w:ascii="宋体" w:eastAsia="宋体" w:hAnsi="宋体" w:cs="宋体" w:hint="default"/>
          <w:lang w:val="zh-TW" w:eastAsia="zh-TW"/>
        </w:rPr>
      </w:pPr>
      <w:r>
        <w:rPr>
          <w:rFonts w:eastAsia="宋体"/>
          <w:lang w:eastAsia="zh-TW"/>
        </w:rPr>
        <w:t>立即数和第二操作数使用受限</w:t>
      </w:r>
    </w:p>
    <w:p w14:paraId="16427E7B" w14:textId="77777777" w:rsidR="00C13018" w:rsidRDefault="00E910D2" w:rsidP="00E910D2">
      <w:pPr>
        <w:numPr>
          <w:ilvl w:val="0"/>
          <w:numId w:val="39"/>
        </w:numPr>
        <w:tabs>
          <w:tab w:val="num" w:pos="900"/>
        </w:tabs>
        <w:ind w:left="900" w:hanging="480"/>
        <w:rPr>
          <w:rFonts w:hint="default"/>
        </w:rPr>
      </w:pPr>
      <w:r>
        <w:rPr>
          <w:rFonts w:ascii="Times New Roman"/>
        </w:rPr>
        <w:t>Limitation of immediate values and the second operand</w:t>
      </w:r>
    </w:p>
    <w:p w14:paraId="0FFAF7E6" w14:textId="77777777" w:rsidR="00C13018" w:rsidRDefault="00E910D2">
      <w:pPr>
        <w:rPr>
          <w:rFonts w:ascii="宋体" w:eastAsia="宋体" w:hAnsi="宋体" w:cs="宋体" w:hint="default"/>
          <w:lang w:val="zh-TW" w:eastAsia="zh-TW"/>
        </w:rPr>
      </w:pPr>
      <w:r>
        <w:rPr>
          <w:rFonts w:ascii="Times New Roman" w:eastAsia="Arial Unicode MS"/>
        </w:rPr>
        <w:t xml:space="preserve"> </w:t>
      </w:r>
      <w:r>
        <w:rPr>
          <w:rFonts w:eastAsia="宋体"/>
          <w:lang w:val="zh-TW" w:eastAsia="zh-TW"/>
        </w:rPr>
        <w:t>大多数</w:t>
      </w:r>
      <w:r>
        <w:rPr>
          <w:rFonts w:ascii="Times New Roman" w:eastAsia="Arial Unicode MS"/>
        </w:rPr>
        <w:t>THUMB</w:t>
      </w:r>
      <w:r>
        <w:rPr>
          <w:rFonts w:eastAsia="宋体"/>
          <w:lang w:val="zh-TW" w:eastAsia="zh-TW"/>
        </w:rPr>
        <w:t>数据操作指令的形式是</w:t>
      </w:r>
      <w:r>
        <w:rPr>
          <w:rFonts w:eastAsia="Arial Unicode MS" w:hAnsi="Times New Roman" w:hint="default"/>
        </w:rPr>
        <w:t>“</w:t>
      </w:r>
      <w:r>
        <w:rPr>
          <w:rFonts w:ascii="Times New Roman" w:eastAsia="Arial Unicode MS"/>
        </w:rPr>
        <w:t>op Rd, Rm</w:t>
      </w:r>
      <w:r>
        <w:rPr>
          <w:rFonts w:eastAsia="Arial Unicode MS" w:hAnsi="Times New Roman" w:hint="default"/>
        </w:rPr>
        <w:t>”</w:t>
      </w:r>
      <w:r>
        <w:rPr>
          <w:rFonts w:eastAsia="宋体"/>
          <w:lang w:val="zh-TW" w:eastAsia="zh-TW"/>
        </w:rPr>
        <w:t>，只有移位指令、</w:t>
      </w:r>
      <w:r>
        <w:rPr>
          <w:rFonts w:ascii="Times New Roman" w:eastAsia="Arial Unicode MS"/>
        </w:rPr>
        <w:t>ADD</w:t>
      </w:r>
      <w:r>
        <w:rPr>
          <w:rFonts w:eastAsia="宋体"/>
          <w:lang w:val="zh-TW" w:eastAsia="zh-TW"/>
        </w:rPr>
        <w:t>、</w:t>
      </w:r>
      <w:r>
        <w:rPr>
          <w:rFonts w:ascii="Times New Roman" w:eastAsia="Arial Unicode MS"/>
        </w:rPr>
        <w:t>SUB</w:t>
      </w:r>
      <w:r>
        <w:rPr>
          <w:rFonts w:eastAsia="宋体"/>
          <w:lang w:val="zh-TW" w:eastAsia="zh-TW"/>
        </w:rPr>
        <w:t>、</w:t>
      </w:r>
      <w:r>
        <w:rPr>
          <w:rFonts w:ascii="Times New Roman" w:eastAsia="Arial Unicode MS"/>
        </w:rPr>
        <w:t>MOV</w:t>
      </w:r>
      <w:r>
        <w:rPr>
          <w:rFonts w:eastAsia="宋体"/>
          <w:lang w:val="zh-TW" w:eastAsia="zh-TW"/>
        </w:rPr>
        <w:t>和</w:t>
      </w:r>
      <w:r>
        <w:rPr>
          <w:rFonts w:ascii="Times New Roman" w:eastAsia="Arial Unicode MS"/>
        </w:rPr>
        <w:t>CMP</w:t>
      </w:r>
      <w:r>
        <w:rPr>
          <w:rFonts w:eastAsia="宋体"/>
          <w:lang w:val="zh-TW" w:eastAsia="zh-TW"/>
        </w:rPr>
        <w:t>是例外。</w:t>
      </w:r>
    </w:p>
    <w:p w14:paraId="2A04E369" w14:textId="77777777" w:rsidR="00C13018" w:rsidRDefault="00E910D2">
      <w:pPr>
        <w:rPr>
          <w:rFonts w:hint="default"/>
        </w:rPr>
      </w:pPr>
      <w:r>
        <w:rPr>
          <w:rFonts w:ascii="Times New Roman" w:eastAsia="Arial Unicode MS"/>
        </w:rPr>
        <w:t>Most of THUMB instructions</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format is </w:t>
      </w:r>
      <w:r>
        <w:rPr>
          <w:rFonts w:eastAsia="Arial Unicode MS" w:hAnsi="Times New Roman" w:hint="default"/>
        </w:rPr>
        <w:t>“</w:t>
      </w:r>
      <w:r>
        <w:rPr>
          <w:rFonts w:ascii="Times New Roman" w:eastAsia="Arial Unicode MS"/>
        </w:rPr>
        <w:t>op Rd, Rm</w:t>
      </w:r>
      <w:r>
        <w:rPr>
          <w:rFonts w:eastAsia="Arial Unicode MS" w:hAnsi="Times New Roman" w:hint="default"/>
        </w:rPr>
        <w:t>”</w:t>
      </w:r>
      <w:r>
        <w:rPr>
          <w:rFonts w:ascii="Times New Roman" w:eastAsia="Arial Unicode MS"/>
        </w:rPr>
        <w:t>, excluding shift instructions, ADD, SUB, MOV and CMP.</w:t>
      </w:r>
    </w:p>
    <w:p w14:paraId="1894F71B" w14:textId="77777777" w:rsidR="00C13018" w:rsidRDefault="00E910D2" w:rsidP="00E910D2">
      <w:pPr>
        <w:numPr>
          <w:ilvl w:val="0"/>
          <w:numId w:val="40"/>
        </w:numPr>
        <w:tabs>
          <w:tab w:val="num" w:pos="900"/>
        </w:tabs>
        <w:ind w:left="900" w:hanging="480"/>
        <w:rPr>
          <w:rFonts w:ascii="宋体" w:eastAsia="宋体" w:hAnsi="宋体" w:cs="宋体" w:hint="default"/>
          <w:lang w:val="zh-TW" w:eastAsia="zh-TW"/>
        </w:rPr>
      </w:pPr>
      <w:r>
        <w:rPr>
          <w:rFonts w:eastAsia="宋体"/>
          <w:lang w:eastAsia="zh-TW"/>
        </w:rPr>
        <w:t>不支持数据写回</w:t>
      </w:r>
    </w:p>
    <w:p w14:paraId="25D896FC" w14:textId="77777777" w:rsidR="00C13018" w:rsidRDefault="00E910D2" w:rsidP="00E910D2">
      <w:pPr>
        <w:numPr>
          <w:ilvl w:val="0"/>
          <w:numId w:val="41"/>
        </w:numPr>
        <w:tabs>
          <w:tab w:val="num" w:pos="900"/>
        </w:tabs>
        <w:ind w:left="900" w:hanging="480"/>
        <w:rPr>
          <w:rFonts w:hint="default"/>
        </w:rPr>
      </w:pPr>
      <w:r>
        <w:rPr>
          <w:rFonts w:ascii="Times New Roman"/>
        </w:rPr>
        <w:t>Doesn't support data write back</w:t>
      </w:r>
    </w:p>
    <w:p w14:paraId="012502AA" w14:textId="77777777" w:rsidR="00C13018" w:rsidRDefault="00E910D2">
      <w:pPr>
        <w:rPr>
          <w:rFonts w:ascii="宋体" w:eastAsia="宋体" w:hAnsi="宋体" w:cs="宋体" w:hint="default"/>
          <w:lang w:val="zh-TW" w:eastAsia="zh-TW"/>
        </w:rPr>
      </w:pPr>
      <w:r>
        <w:rPr>
          <w:rFonts w:eastAsia="宋体"/>
          <w:lang w:val="zh-TW" w:eastAsia="zh-TW"/>
        </w:rPr>
        <w:t>除了</w:t>
      </w:r>
      <w:r>
        <w:rPr>
          <w:rFonts w:ascii="Times New Roman" w:eastAsia="Arial Unicode MS"/>
        </w:rPr>
        <w:t>LDMIA</w:t>
      </w:r>
      <w:r>
        <w:rPr>
          <w:rFonts w:eastAsia="宋体"/>
          <w:lang w:val="zh-TW" w:eastAsia="zh-TW"/>
        </w:rPr>
        <w:t>和</w:t>
      </w:r>
      <w:r>
        <w:rPr>
          <w:rFonts w:ascii="Times New Roman" w:eastAsia="Arial Unicode MS"/>
        </w:rPr>
        <w:t>STMIA</w:t>
      </w:r>
      <w:r>
        <w:rPr>
          <w:rFonts w:eastAsia="宋体"/>
          <w:lang w:val="zh-TW" w:eastAsia="zh-TW"/>
        </w:rPr>
        <w:t>外，其他</w:t>
      </w:r>
      <w:r>
        <w:rPr>
          <w:rFonts w:ascii="Times New Roman" w:eastAsia="Arial Unicode MS"/>
        </w:rPr>
        <w:t>THUMB</w:t>
      </w:r>
      <w:r>
        <w:rPr>
          <w:rFonts w:eastAsia="宋体"/>
          <w:lang w:val="zh-TW" w:eastAsia="zh-TW"/>
        </w:rPr>
        <w:t>指令均不支持数据写回，即</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eastAsia="宋体"/>
          <w:lang w:val="zh-TW" w:eastAsia="zh-TW"/>
        </w:rPr>
        <w:t>不可用。</w:t>
      </w:r>
    </w:p>
    <w:p w14:paraId="03E3E151" w14:textId="77777777" w:rsidR="00C13018" w:rsidRDefault="00E910D2">
      <w:pPr>
        <w:rPr>
          <w:rFonts w:hint="default"/>
        </w:rPr>
      </w:pPr>
      <w:r>
        <w:rPr>
          <w:rFonts w:ascii="Times New Roman" w:eastAsia="Arial Unicode MS"/>
        </w:rPr>
        <w:t>All THUMB instructions do not support data write back i.e.</w:t>
      </w:r>
      <w:r>
        <w:rPr>
          <w:rFonts w:eastAsia="Arial Unicode MS" w:hAnsi="Times New Roman" w:hint="default"/>
        </w:rPr>
        <w:t xml:space="preserve"> </w:t>
      </w:r>
      <w:r>
        <w:rPr>
          <w:rFonts w:eastAsia="Arial Unicode MS" w:hAnsi="Times New Roman" w:hint="default"/>
        </w:rPr>
        <w:t>“</w:t>
      </w:r>
      <w:r>
        <w:rPr>
          <w:rFonts w:ascii="Times New Roman" w:eastAsia="Arial Unicode MS"/>
        </w:rPr>
        <w:t>!</w:t>
      </w:r>
      <w:r>
        <w:rPr>
          <w:rFonts w:eastAsia="Arial Unicode MS" w:hAnsi="Times New Roman" w:hint="default"/>
        </w:rPr>
        <w:t>”</w:t>
      </w:r>
      <w:r>
        <w:rPr>
          <w:rFonts w:ascii="Times New Roman" w:eastAsia="Arial Unicode MS"/>
        </w:rPr>
        <w:t>, except LDMIA and STMIA.</w:t>
      </w:r>
    </w:p>
    <w:p w14:paraId="5847A4AF" w14:textId="77777777" w:rsidR="00C13018" w:rsidRDefault="00E910D2">
      <w:pPr>
        <w:rPr>
          <w:rFonts w:ascii="宋体" w:eastAsia="宋体" w:hAnsi="宋体" w:cs="宋体" w:hint="default"/>
          <w:lang w:val="zh-TW" w:eastAsia="zh-TW"/>
        </w:rPr>
      </w:pPr>
      <w:r>
        <w:rPr>
          <w:rFonts w:eastAsia="宋体"/>
          <w:lang w:val="zh-TW" w:eastAsia="zh-TW"/>
        </w:rPr>
        <w:t>我们在</w:t>
      </w:r>
      <w:r>
        <w:rPr>
          <w:rFonts w:ascii="Times New Roman" w:eastAsia="Arial Unicode MS"/>
        </w:rPr>
        <w:t>iOS</w:t>
      </w:r>
      <w:r>
        <w:rPr>
          <w:rFonts w:eastAsia="宋体"/>
          <w:lang w:val="zh-TW" w:eastAsia="zh-TW"/>
        </w:rPr>
        <w:t>逆向工程初级阶段经常会碰到以上指令，如果你对前两节的内容还是感到一知半解，没关系，自己动手分析两个程序就熟悉了。这一节的内容只是一个引子，在实际操作中如果对指令作用不清楚，</w:t>
      </w:r>
      <w:r>
        <w:rPr>
          <w:rFonts w:ascii="Times New Roman" w:eastAsia="Arial Unicode MS"/>
        </w:rPr>
        <w:t>ARM</w:t>
      </w:r>
      <w:r>
        <w:rPr>
          <w:rFonts w:eastAsia="宋体"/>
          <w:lang w:val="zh-TW" w:eastAsia="zh-TW"/>
        </w:rPr>
        <w:t>的官方文档</w:t>
      </w:r>
      <w:r>
        <w:rPr>
          <w:rFonts w:ascii="Times New Roman" w:eastAsia="Arial Unicode MS"/>
        </w:rPr>
        <w:t>http://infocenter.arm.com</w:t>
      </w:r>
      <w:r>
        <w:rPr>
          <w:rFonts w:eastAsia="宋体"/>
          <w:lang w:val="zh-TW" w:eastAsia="zh-TW"/>
        </w:rPr>
        <w:t>永远是最好的教科书，</w:t>
      </w:r>
      <w:hyperlink r:id="rId16" w:history="1">
        <w:r>
          <w:rPr>
            <w:rStyle w:val="Hyperlink0"/>
            <w:rFonts w:ascii="Times New Roman" w:eastAsia="Arial Unicode MS"/>
          </w:rPr>
          <w:t>http://bbs.iosre.com</w:t>
        </w:r>
      </w:hyperlink>
      <w:r>
        <w:rPr>
          <w:rFonts w:eastAsia="宋体"/>
          <w:lang w:val="zh-TW" w:eastAsia="zh-TW"/>
        </w:rPr>
        <w:t>上的讨论也很有参考价值。</w:t>
      </w:r>
    </w:p>
    <w:p w14:paraId="4F85C51E" w14:textId="77777777" w:rsidR="00C13018" w:rsidRDefault="00E910D2">
      <w:pPr>
        <w:rPr>
          <w:rFonts w:hint="default"/>
        </w:rPr>
      </w:pPr>
      <w:r>
        <w:rPr>
          <w:rFonts w:ascii="Times New Roman" w:eastAsia="Arial Unicode MS"/>
        </w:rPr>
        <w:t xml:space="preserve">We will read the instructions mentioned above a lot during the junior stage of iOS reverse engineering. If you only have a smattering of the knowledge so far, take it easy. Get your hands dirty and </w:t>
      </w:r>
      <w:r>
        <w:rPr>
          <w:rFonts w:ascii="Times New Roman" w:eastAsia="Arial Unicode MS"/>
        </w:rPr>
        <w:lastRenderedPageBreak/>
        <w:t>analyze several binaries from now on, you will gradually get familiar with ARM assembly. This section is just an introduction, if you have any questions about instructions in practice, ARM</w:t>
      </w:r>
      <w:r>
        <w:rPr>
          <w:rFonts w:eastAsia="Arial Unicode MS" w:hAnsi="Times New Roman" w:hint="default"/>
        </w:rPr>
        <w:t>®</w:t>
      </w:r>
      <w:r>
        <w:rPr>
          <w:rFonts w:eastAsia="Arial Unicode MS" w:hAnsi="Times New Roman" w:hint="default"/>
        </w:rPr>
        <w:t xml:space="preserve"> </w:t>
      </w:r>
      <w:r>
        <w:rPr>
          <w:rFonts w:ascii="Times New Roman" w:eastAsia="Arial Unicode MS"/>
        </w:rPr>
        <w:t xml:space="preserve">Architecture Reference Manual on </w:t>
      </w:r>
      <w:hyperlink r:id="rId17" w:history="1">
        <w:r>
          <w:rPr>
            <w:rStyle w:val="Hyperlink1"/>
            <w:rFonts w:ascii="Times New Roman" w:eastAsia="Arial Unicode MS"/>
          </w:rPr>
          <w:t>http://infocenter.arm.com</w:t>
        </w:r>
      </w:hyperlink>
      <w:r>
        <w:rPr>
          <w:rFonts w:ascii="Times New Roman" w:eastAsia="Arial Unicode MS"/>
        </w:rPr>
        <w:t xml:space="preserve"> will always be the best reference for you. Of course, things discussed on </w:t>
      </w:r>
      <w:hyperlink r:id="rId18" w:history="1">
        <w:r>
          <w:rPr>
            <w:rStyle w:val="Hyperlink0"/>
            <w:rFonts w:ascii="Times New Roman" w:eastAsia="Arial Unicode MS"/>
          </w:rPr>
          <w:t>http://bbs.iosre.com</w:t>
        </w:r>
      </w:hyperlink>
      <w:r>
        <w:rPr>
          <w:rFonts w:ascii="Times New Roman" w:eastAsia="Arial Unicode MS"/>
        </w:rPr>
        <w:t xml:space="preserve"> are also worth to have a look.</w:t>
      </w:r>
    </w:p>
    <w:p w14:paraId="59E7EDEF" w14:textId="77777777" w:rsidR="00C13018" w:rsidRDefault="00E910D2">
      <w:pPr>
        <w:pStyle w:val="3"/>
        <w:ind w:firstLine="0"/>
        <w:rPr>
          <w:rFonts w:ascii="SimHei" w:eastAsia="SimHei" w:hAnsi="SimHei" w:cs="SimHei"/>
          <w:lang w:val="zh-TW" w:eastAsia="zh-TW"/>
        </w:rPr>
      </w:pPr>
      <w:r>
        <w:t>6.1.3  ARM</w:t>
      </w:r>
      <w:r>
        <w:rPr>
          <w:rFonts w:eastAsia="SimHei" w:hint="eastAsia"/>
          <w:lang w:val="zh-TW" w:eastAsia="zh-TW"/>
        </w:rPr>
        <w:t>调用规则</w:t>
      </w:r>
    </w:p>
    <w:p w14:paraId="319FC217" w14:textId="77777777" w:rsidR="00C13018" w:rsidRDefault="00E910D2">
      <w:pPr>
        <w:pStyle w:val="3"/>
        <w:ind w:firstLine="0"/>
      </w:pPr>
      <w:r>
        <w:t>6.1.3 ARM calling conventions</w:t>
      </w:r>
    </w:p>
    <w:p w14:paraId="58E5C525" w14:textId="77777777" w:rsidR="00C13018" w:rsidRDefault="00E910D2">
      <w:pPr>
        <w:rPr>
          <w:rFonts w:ascii="宋体" w:eastAsia="宋体" w:hAnsi="宋体" w:cs="宋体" w:hint="default"/>
          <w:lang w:val="zh-TW" w:eastAsia="zh-TW"/>
        </w:rPr>
      </w:pPr>
      <w:r>
        <w:rPr>
          <w:rFonts w:eastAsia="宋体"/>
          <w:lang w:val="zh-TW" w:eastAsia="zh-TW"/>
        </w:rPr>
        <w:t>了解了常用的</w:t>
      </w:r>
      <w:r>
        <w:rPr>
          <w:rFonts w:ascii="Times New Roman" w:eastAsia="Arial Unicode MS"/>
        </w:rPr>
        <w:t>ARM</w:t>
      </w:r>
      <w:r>
        <w:rPr>
          <w:rFonts w:eastAsia="宋体"/>
          <w:lang w:val="zh-TW" w:eastAsia="zh-TW"/>
        </w:rPr>
        <w:t>指令后，相信大家已经能够基本读懂一个函数的汇编代码了。当一个函数调用另一个函数时，常常需要传递参数和返回值；如何传递这些数据，称为</w:t>
      </w:r>
      <w:r>
        <w:rPr>
          <w:rFonts w:ascii="Times New Roman" w:eastAsia="Arial Unicode MS"/>
        </w:rPr>
        <w:t>ARM</w:t>
      </w:r>
      <w:r>
        <w:rPr>
          <w:rFonts w:eastAsia="宋体"/>
          <w:lang w:val="zh-TW" w:eastAsia="zh-TW"/>
        </w:rPr>
        <w:t>汇编的调用规则。</w:t>
      </w:r>
    </w:p>
    <w:p w14:paraId="01C8FFA7" w14:textId="77777777" w:rsidR="00C13018" w:rsidRDefault="00E910D2">
      <w:pPr>
        <w:rPr>
          <w:rFonts w:hint="default"/>
        </w:rPr>
      </w:pPr>
      <w:r>
        <w:rPr>
          <w:rFonts w:ascii="Times New Roman" w:eastAsia="Arial Unicode MS"/>
        </w:rPr>
        <w:t>After a brief look at the commonly used ARM instructions, I believe you can barely read the assembly of a function for now. When a function calls another function, arguments and return values need to be passed between the caller and the callee. The rule of how to pass them is called ARM calling conventions.</w:t>
      </w:r>
    </w:p>
    <w:p w14:paraId="170449AA" w14:textId="77777777" w:rsidR="00C13018" w:rsidRDefault="00E910D2" w:rsidP="00E910D2">
      <w:pPr>
        <w:pStyle w:val="3"/>
        <w:numPr>
          <w:ilvl w:val="0"/>
          <w:numId w:val="42"/>
        </w:numPr>
        <w:tabs>
          <w:tab w:val="num" w:pos="380"/>
        </w:tabs>
        <w:ind w:left="380" w:hanging="380"/>
        <w:rPr>
          <w:rFonts w:ascii="SimHei" w:eastAsia="SimHei" w:hAnsi="SimHei" w:cs="SimHei"/>
          <w:lang w:val="zh-TW" w:eastAsia="zh-TW"/>
        </w:rPr>
      </w:pPr>
      <w:r>
        <w:rPr>
          <w:rFonts w:eastAsia="SimHei" w:hint="eastAsia"/>
          <w:lang w:val="zh-TW" w:eastAsia="zh-TW"/>
        </w:rPr>
        <w:t>前言与后记</w:t>
      </w:r>
    </w:p>
    <w:p w14:paraId="1A8AC7BE" w14:textId="77777777" w:rsidR="00C13018" w:rsidRDefault="00E910D2">
      <w:pPr>
        <w:pStyle w:val="3"/>
        <w:ind w:firstLine="0"/>
        <w:rPr>
          <w:rFonts w:ascii="SimHei" w:eastAsia="SimHei" w:hAnsi="SimHei" w:cs="SimHei"/>
          <w:lang w:val="zh-TW" w:eastAsia="zh-TW"/>
        </w:rPr>
      </w:pPr>
      <w:r>
        <w:rPr>
          <w:rFonts w:ascii="SimHei"/>
          <w:lang w:val="zh-TW" w:eastAsia="zh-TW"/>
        </w:rPr>
        <w:t>1. Prologs and epilogs</w:t>
      </w:r>
    </w:p>
    <w:p w14:paraId="591D8B5B" w14:textId="77777777" w:rsidR="00C13018" w:rsidRDefault="00E910D2">
      <w:pPr>
        <w:rPr>
          <w:rFonts w:ascii="宋体" w:eastAsia="宋体" w:hAnsi="宋体" w:cs="宋体" w:hint="default"/>
          <w:lang w:val="zh-TW" w:eastAsia="zh-TW"/>
        </w:rPr>
      </w:pPr>
      <w:r>
        <w:rPr>
          <w:rFonts w:eastAsia="宋体"/>
          <w:lang w:val="zh-TW" w:eastAsia="zh-TW"/>
        </w:rPr>
        <w:t>在</w:t>
      </w:r>
      <w:r>
        <w:rPr>
          <w:rFonts w:ascii="Times New Roman" w:eastAsia="Arial Unicode MS"/>
        </w:rPr>
        <w:t>6.1.1</w:t>
      </w:r>
      <w:r>
        <w:rPr>
          <w:rFonts w:eastAsia="宋体"/>
          <w:lang w:val="zh-TW" w:eastAsia="zh-TW"/>
        </w:rPr>
        <w:t>节提到，</w:t>
      </w:r>
      <w:r>
        <w:rPr>
          <w:rFonts w:eastAsia="Arial Unicode MS" w:hAnsi="Times New Roman" w:hint="default"/>
        </w:rPr>
        <w:t>“</w:t>
      </w:r>
      <w:r>
        <w:rPr>
          <w:rFonts w:eastAsia="宋体"/>
          <w:lang w:val="zh-TW" w:eastAsia="zh-TW"/>
        </w:rPr>
        <w:t>在执行一块代码时，其前后栈地址应该是不变的</w:t>
      </w:r>
      <w:r>
        <w:rPr>
          <w:rFonts w:eastAsia="Arial Unicode MS" w:hAnsi="Times New Roman" w:hint="default"/>
        </w:rPr>
        <w:t>”</w:t>
      </w:r>
      <w:r>
        <w:rPr>
          <w:rFonts w:eastAsia="宋体"/>
          <w:lang w:val="zh-TW" w:eastAsia="zh-TW"/>
        </w:rPr>
        <w:t>，这个操作是通过被执行代码块的前言（</w:t>
      </w:r>
      <w:r>
        <w:rPr>
          <w:rFonts w:ascii="Times New Roman" w:eastAsia="Arial Unicode MS"/>
        </w:rPr>
        <w:t>prologs</w:t>
      </w:r>
      <w:r>
        <w:rPr>
          <w:rFonts w:eastAsia="宋体"/>
          <w:lang w:val="zh-TW" w:eastAsia="zh-TW"/>
        </w:rPr>
        <w:t>）和后记（</w:t>
      </w:r>
      <w:r>
        <w:rPr>
          <w:rFonts w:ascii="Times New Roman" w:eastAsia="Arial Unicode MS"/>
        </w:rPr>
        <w:t>epilogs</w:t>
      </w:r>
      <w:r>
        <w:rPr>
          <w:rFonts w:eastAsia="宋体"/>
          <w:lang w:val="zh-TW" w:eastAsia="zh-TW"/>
        </w:rPr>
        <w:t>）完成的。前言所做的工作主要有：</w:t>
      </w:r>
    </w:p>
    <w:p w14:paraId="5D77F8E6" w14:textId="77777777" w:rsidR="00C13018" w:rsidRDefault="00E910D2">
      <w:pPr>
        <w:rPr>
          <w:rFonts w:hint="default"/>
        </w:rPr>
      </w:pPr>
      <w:r>
        <w:rPr>
          <w:rFonts w:ascii="Times New Roman" w:eastAsia="Arial Unicode MS"/>
        </w:rPr>
        <w:t>We</w:t>
      </w:r>
      <w:r>
        <w:rPr>
          <w:rFonts w:eastAsia="Arial Unicode MS" w:hAnsi="Times New Roman" w:hint="default"/>
        </w:rPr>
        <w:t>’</w:t>
      </w:r>
      <w:r>
        <w:rPr>
          <w:rFonts w:ascii="Times New Roman" w:eastAsia="Arial Unicode MS"/>
        </w:rPr>
        <w:t xml:space="preserve">ve mentioned in section </w:t>
      </w:r>
      <w:proofErr w:type="gramStart"/>
      <w:r>
        <w:rPr>
          <w:rFonts w:ascii="Times New Roman" w:eastAsia="Arial Unicode MS"/>
        </w:rPr>
        <w:t>6.1.1 that</w:t>
      </w:r>
      <w:proofErr w:type="gramEnd"/>
      <w:r>
        <w:rPr>
          <w:rFonts w:ascii="Times New Roman" w:eastAsia="Arial Unicode MS"/>
        </w:rPr>
        <w:t xml:space="preserve"> </w:t>
      </w:r>
      <w:r>
        <w:rPr>
          <w:rFonts w:eastAsia="Arial Unicode MS" w:hAnsi="Times New Roman" w:hint="default"/>
        </w:rPr>
        <w:t>“</w:t>
      </w:r>
      <w:r>
        <w:rPr>
          <w:rFonts w:ascii="Times New Roman" w:eastAsia="Arial Unicode MS"/>
        </w:rPr>
        <w:t>before and after a block of code is executed, SP should stay the same, otherwise there will be a fatal problem</w:t>
      </w:r>
      <w:r>
        <w:rPr>
          <w:rFonts w:eastAsia="Arial Unicode MS" w:hAnsi="Times New Roman" w:hint="default"/>
        </w:rPr>
        <w:t>”</w:t>
      </w:r>
      <w:r>
        <w:rPr>
          <w:rFonts w:ascii="Times New Roman" w:eastAsia="Arial Unicode MS"/>
        </w:rPr>
        <w:t>. This goal is achieved by the cooperation of prolog and epilog of this code block. Generally, prolog does these:</w:t>
      </w:r>
    </w:p>
    <w:p w14:paraId="5E947D66" w14:textId="77777777" w:rsidR="00C13018" w:rsidRDefault="00E910D2" w:rsidP="00E910D2">
      <w:pPr>
        <w:numPr>
          <w:ilvl w:val="0"/>
          <w:numId w:val="43"/>
        </w:numPr>
        <w:tabs>
          <w:tab w:val="num" w:pos="900"/>
        </w:tabs>
        <w:ind w:left="900" w:hanging="480"/>
        <w:rPr>
          <w:rFonts w:ascii="宋体" w:eastAsia="宋体" w:hAnsi="宋体" w:cs="宋体" w:hint="default"/>
          <w:lang w:val="zh-TW" w:eastAsia="zh-TW"/>
        </w:rPr>
      </w:pPr>
      <w:r>
        <w:rPr>
          <w:rFonts w:eastAsia="宋体"/>
          <w:lang w:eastAsia="zh-TW"/>
        </w:rPr>
        <w:t>将</w:t>
      </w:r>
      <w:r>
        <w:rPr>
          <w:rFonts w:ascii="Times New Roman"/>
        </w:rPr>
        <w:t>LR</w:t>
      </w:r>
      <w:r>
        <w:rPr>
          <w:rFonts w:eastAsia="宋体"/>
          <w:lang w:eastAsia="zh-TW"/>
        </w:rPr>
        <w:t>入栈；</w:t>
      </w:r>
    </w:p>
    <w:p w14:paraId="019B96D6" w14:textId="77777777" w:rsidR="00C13018" w:rsidRDefault="00E910D2" w:rsidP="00E910D2">
      <w:pPr>
        <w:numPr>
          <w:ilvl w:val="0"/>
          <w:numId w:val="44"/>
        </w:numPr>
        <w:tabs>
          <w:tab w:val="num" w:pos="900"/>
        </w:tabs>
        <w:ind w:left="900" w:hanging="480"/>
        <w:rPr>
          <w:rFonts w:ascii="宋体" w:eastAsia="宋体" w:hAnsi="宋体" w:cs="宋体" w:hint="default"/>
          <w:lang w:val="zh-TW" w:eastAsia="zh-TW"/>
        </w:rPr>
      </w:pPr>
      <w:r>
        <w:rPr>
          <w:rFonts w:eastAsia="宋体"/>
          <w:lang w:eastAsia="zh-TW"/>
        </w:rPr>
        <w:t>将</w:t>
      </w:r>
      <w:r>
        <w:rPr>
          <w:rFonts w:ascii="Times New Roman"/>
        </w:rPr>
        <w:t>R7</w:t>
      </w:r>
      <w:r>
        <w:rPr>
          <w:rFonts w:eastAsia="宋体"/>
          <w:lang w:eastAsia="zh-TW"/>
        </w:rPr>
        <w:t>入栈；</w:t>
      </w:r>
    </w:p>
    <w:p w14:paraId="48F64EFB" w14:textId="77777777" w:rsidR="00C13018" w:rsidRDefault="00E910D2" w:rsidP="00E910D2">
      <w:pPr>
        <w:numPr>
          <w:ilvl w:val="0"/>
          <w:numId w:val="45"/>
        </w:numPr>
        <w:tabs>
          <w:tab w:val="num" w:pos="900"/>
        </w:tabs>
        <w:ind w:left="900" w:hanging="480"/>
        <w:rPr>
          <w:rFonts w:ascii="宋体" w:eastAsia="宋体" w:hAnsi="宋体" w:cs="宋体" w:hint="default"/>
          <w:lang w:val="zh-TW" w:eastAsia="zh-TW"/>
        </w:rPr>
      </w:pPr>
      <w:r>
        <w:rPr>
          <w:rFonts w:ascii="Times New Roman"/>
        </w:rPr>
        <w:t>R7 = SP</w:t>
      </w:r>
      <w:r>
        <w:rPr>
          <w:rFonts w:eastAsia="宋体"/>
          <w:lang w:eastAsia="zh-TW"/>
        </w:rPr>
        <w:t>；</w:t>
      </w:r>
    </w:p>
    <w:p w14:paraId="2C40D8B7" w14:textId="77777777" w:rsidR="00C13018" w:rsidRDefault="00E910D2" w:rsidP="00E910D2">
      <w:pPr>
        <w:numPr>
          <w:ilvl w:val="0"/>
          <w:numId w:val="46"/>
        </w:numPr>
        <w:tabs>
          <w:tab w:val="num" w:pos="900"/>
        </w:tabs>
        <w:ind w:left="900" w:hanging="480"/>
        <w:rPr>
          <w:rFonts w:ascii="宋体" w:eastAsia="宋体" w:hAnsi="宋体" w:cs="宋体" w:hint="default"/>
          <w:lang w:val="zh-TW" w:eastAsia="zh-TW"/>
        </w:rPr>
      </w:pPr>
      <w:r>
        <w:rPr>
          <w:rFonts w:eastAsia="宋体"/>
          <w:lang w:eastAsia="zh-TW"/>
        </w:rPr>
        <w:t>将需要保留的寄存器原始值入栈；</w:t>
      </w:r>
    </w:p>
    <w:p w14:paraId="4EC6A824" w14:textId="77777777" w:rsidR="00C13018" w:rsidRDefault="00E910D2" w:rsidP="00E910D2">
      <w:pPr>
        <w:numPr>
          <w:ilvl w:val="0"/>
          <w:numId w:val="47"/>
        </w:numPr>
        <w:tabs>
          <w:tab w:val="num" w:pos="900"/>
        </w:tabs>
        <w:ind w:left="900" w:hanging="480"/>
        <w:rPr>
          <w:rFonts w:ascii="宋体" w:eastAsia="宋体" w:hAnsi="宋体" w:cs="宋体" w:hint="default"/>
          <w:lang w:val="zh-TW" w:eastAsia="zh-TW"/>
        </w:rPr>
      </w:pPr>
      <w:r>
        <w:rPr>
          <w:rFonts w:eastAsia="宋体"/>
          <w:lang w:eastAsia="zh-TW"/>
        </w:rPr>
        <w:t>为本地变量开辟空间。</w:t>
      </w:r>
    </w:p>
    <w:p w14:paraId="362D47BE" w14:textId="77777777" w:rsidR="00C13018" w:rsidRDefault="00E910D2" w:rsidP="00E910D2">
      <w:pPr>
        <w:numPr>
          <w:ilvl w:val="0"/>
          <w:numId w:val="48"/>
        </w:numPr>
        <w:tabs>
          <w:tab w:val="num" w:pos="900"/>
        </w:tabs>
        <w:ind w:left="900" w:hanging="480"/>
        <w:rPr>
          <w:rFonts w:hint="default"/>
        </w:rPr>
      </w:pPr>
      <w:r>
        <w:rPr>
          <w:rFonts w:ascii="Times New Roman"/>
        </w:rPr>
        <w:t>PUSH LR;</w:t>
      </w:r>
    </w:p>
    <w:p w14:paraId="022615A0" w14:textId="77777777" w:rsidR="00C13018" w:rsidRDefault="00E910D2" w:rsidP="00E910D2">
      <w:pPr>
        <w:numPr>
          <w:ilvl w:val="0"/>
          <w:numId w:val="49"/>
        </w:numPr>
        <w:tabs>
          <w:tab w:val="num" w:pos="900"/>
        </w:tabs>
        <w:ind w:left="900" w:hanging="480"/>
        <w:rPr>
          <w:rFonts w:hint="default"/>
        </w:rPr>
      </w:pPr>
      <w:r>
        <w:rPr>
          <w:rFonts w:ascii="Times New Roman"/>
        </w:rPr>
        <w:t>PUSH R7;</w:t>
      </w:r>
    </w:p>
    <w:p w14:paraId="0A184730" w14:textId="77777777" w:rsidR="00C13018" w:rsidRDefault="00E910D2" w:rsidP="00E910D2">
      <w:pPr>
        <w:numPr>
          <w:ilvl w:val="0"/>
          <w:numId w:val="50"/>
        </w:numPr>
        <w:tabs>
          <w:tab w:val="num" w:pos="900"/>
        </w:tabs>
        <w:ind w:left="900" w:hanging="480"/>
        <w:rPr>
          <w:rFonts w:hint="default"/>
        </w:rPr>
      </w:pPr>
      <w:r>
        <w:rPr>
          <w:rFonts w:ascii="Times New Roman"/>
        </w:rPr>
        <w:t>R7 = SP;</w:t>
      </w:r>
    </w:p>
    <w:p w14:paraId="606FA86C" w14:textId="77777777" w:rsidR="00C13018" w:rsidRDefault="00E910D2" w:rsidP="00E910D2">
      <w:pPr>
        <w:numPr>
          <w:ilvl w:val="0"/>
          <w:numId w:val="51"/>
        </w:numPr>
        <w:tabs>
          <w:tab w:val="num" w:pos="900"/>
        </w:tabs>
        <w:ind w:left="900" w:hanging="480"/>
        <w:rPr>
          <w:rFonts w:hint="default"/>
        </w:rPr>
      </w:pPr>
      <w:r>
        <w:rPr>
          <w:rFonts w:ascii="Times New Roman"/>
        </w:rPr>
        <w:t>PUSH registers that must be preserved;</w:t>
      </w:r>
    </w:p>
    <w:p w14:paraId="369D199B" w14:textId="77777777" w:rsidR="00C13018" w:rsidRDefault="00E910D2" w:rsidP="00E910D2">
      <w:pPr>
        <w:numPr>
          <w:ilvl w:val="0"/>
          <w:numId w:val="52"/>
        </w:numPr>
        <w:tabs>
          <w:tab w:val="num" w:pos="900"/>
        </w:tabs>
        <w:ind w:left="900" w:hanging="480"/>
        <w:rPr>
          <w:rFonts w:hint="default"/>
        </w:rPr>
      </w:pPr>
      <w:r>
        <w:rPr>
          <w:rFonts w:ascii="Times New Roman"/>
        </w:rPr>
        <w:lastRenderedPageBreak/>
        <w:t>Allocates space in the stack frame for local storage.</w:t>
      </w:r>
    </w:p>
    <w:p w14:paraId="43EC2CD2" w14:textId="77777777" w:rsidR="00C13018" w:rsidRDefault="00E910D2">
      <w:pPr>
        <w:rPr>
          <w:rFonts w:ascii="宋体" w:eastAsia="宋体" w:hAnsi="宋体" w:cs="宋体" w:hint="default"/>
          <w:lang w:val="zh-TW" w:eastAsia="zh-TW"/>
        </w:rPr>
      </w:pPr>
      <w:r>
        <w:rPr>
          <w:rFonts w:eastAsia="宋体"/>
          <w:lang w:val="zh-TW" w:eastAsia="zh-TW"/>
        </w:rPr>
        <w:t>后记所做的主要工作跟前言正好相反：</w:t>
      </w:r>
    </w:p>
    <w:p w14:paraId="56804223" w14:textId="77777777" w:rsidR="00C13018" w:rsidRDefault="00E910D2">
      <w:pPr>
        <w:rPr>
          <w:rFonts w:hint="default"/>
        </w:rPr>
      </w:pPr>
      <w:r>
        <w:rPr>
          <w:rFonts w:ascii="Times New Roman" w:eastAsia="Arial Unicode MS"/>
        </w:rPr>
        <w:t>And epilog does an opposite job to prolog:</w:t>
      </w:r>
    </w:p>
    <w:p w14:paraId="11762E5B" w14:textId="77777777" w:rsidR="00C13018" w:rsidRDefault="00E910D2" w:rsidP="00E910D2">
      <w:pPr>
        <w:numPr>
          <w:ilvl w:val="0"/>
          <w:numId w:val="53"/>
        </w:numPr>
        <w:tabs>
          <w:tab w:val="num" w:pos="900"/>
        </w:tabs>
        <w:ind w:left="900" w:hanging="480"/>
        <w:rPr>
          <w:rFonts w:ascii="宋体" w:eastAsia="宋体" w:hAnsi="宋体" w:cs="宋体" w:hint="default"/>
          <w:lang w:val="zh-TW" w:eastAsia="zh-TW"/>
        </w:rPr>
      </w:pPr>
      <w:r>
        <w:rPr>
          <w:rFonts w:eastAsia="宋体"/>
          <w:lang w:eastAsia="zh-TW"/>
        </w:rPr>
        <w:t>释放本地变量占用的空间；</w:t>
      </w:r>
    </w:p>
    <w:p w14:paraId="7DDD1346" w14:textId="77777777" w:rsidR="00C13018" w:rsidRDefault="00E910D2" w:rsidP="00E910D2">
      <w:pPr>
        <w:numPr>
          <w:ilvl w:val="0"/>
          <w:numId w:val="54"/>
        </w:numPr>
        <w:tabs>
          <w:tab w:val="num" w:pos="900"/>
        </w:tabs>
        <w:ind w:left="900" w:hanging="480"/>
        <w:rPr>
          <w:rFonts w:ascii="宋体" w:eastAsia="宋体" w:hAnsi="宋体" w:cs="宋体" w:hint="default"/>
          <w:lang w:val="zh-TW" w:eastAsia="zh-TW"/>
        </w:rPr>
      </w:pPr>
      <w:r>
        <w:rPr>
          <w:rFonts w:eastAsia="宋体"/>
          <w:lang w:eastAsia="zh-TW"/>
        </w:rPr>
        <w:t>将需要保留的寄存器原始值出栈；</w:t>
      </w:r>
    </w:p>
    <w:p w14:paraId="253969CE" w14:textId="77777777" w:rsidR="00C13018" w:rsidRDefault="00E910D2" w:rsidP="00E910D2">
      <w:pPr>
        <w:numPr>
          <w:ilvl w:val="0"/>
          <w:numId w:val="55"/>
        </w:numPr>
        <w:tabs>
          <w:tab w:val="num" w:pos="900"/>
        </w:tabs>
        <w:ind w:left="900" w:hanging="480"/>
        <w:rPr>
          <w:rFonts w:ascii="宋体" w:eastAsia="宋体" w:hAnsi="宋体" w:cs="宋体" w:hint="default"/>
          <w:lang w:val="zh-TW" w:eastAsia="zh-TW"/>
        </w:rPr>
      </w:pPr>
      <w:r>
        <w:rPr>
          <w:rFonts w:eastAsia="宋体"/>
          <w:lang w:eastAsia="zh-TW"/>
        </w:rPr>
        <w:t>将</w:t>
      </w:r>
      <w:r>
        <w:rPr>
          <w:rFonts w:ascii="Times New Roman"/>
        </w:rPr>
        <w:t>R7</w:t>
      </w:r>
      <w:r>
        <w:rPr>
          <w:rFonts w:eastAsia="宋体"/>
          <w:lang w:eastAsia="zh-TW"/>
        </w:rPr>
        <w:t>出栈；</w:t>
      </w:r>
    </w:p>
    <w:p w14:paraId="269CC39A" w14:textId="77777777" w:rsidR="00C13018" w:rsidRDefault="00E910D2" w:rsidP="00E910D2">
      <w:pPr>
        <w:numPr>
          <w:ilvl w:val="0"/>
          <w:numId w:val="56"/>
        </w:numPr>
        <w:tabs>
          <w:tab w:val="num" w:pos="900"/>
        </w:tabs>
        <w:ind w:left="900" w:hanging="480"/>
        <w:rPr>
          <w:rFonts w:ascii="宋体" w:eastAsia="宋体" w:hAnsi="宋体" w:cs="宋体" w:hint="default"/>
          <w:lang w:val="zh-TW" w:eastAsia="zh-TW"/>
        </w:rPr>
      </w:pPr>
      <w:r>
        <w:rPr>
          <w:rFonts w:eastAsia="宋体"/>
          <w:lang w:eastAsia="zh-TW"/>
        </w:rPr>
        <w:t>将</w:t>
      </w:r>
      <w:r>
        <w:rPr>
          <w:rFonts w:ascii="Times New Roman"/>
        </w:rPr>
        <w:t>LR</w:t>
      </w:r>
      <w:r>
        <w:rPr>
          <w:rFonts w:eastAsia="宋体"/>
          <w:lang w:eastAsia="zh-TW"/>
        </w:rPr>
        <w:t>出栈，</w:t>
      </w:r>
      <w:r>
        <w:rPr>
          <w:rFonts w:ascii="Times New Roman"/>
        </w:rPr>
        <w:t>PC = LR</w:t>
      </w:r>
      <w:r>
        <w:rPr>
          <w:rFonts w:eastAsia="宋体"/>
          <w:lang w:eastAsia="zh-TW"/>
        </w:rPr>
        <w:t>。</w:t>
      </w:r>
    </w:p>
    <w:p w14:paraId="6708B486" w14:textId="77777777" w:rsidR="00C13018" w:rsidRDefault="00E910D2" w:rsidP="00E910D2">
      <w:pPr>
        <w:numPr>
          <w:ilvl w:val="0"/>
          <w:numId w:val="57"/>
        </w:numPr>
        <w:tabs>
          <w:tab w:val="num" w:pos="900"/>
        </w:tabs>
        <w:ind w:left="900" w:hanging="480"/>
        <w:rPr>
          <w:rFonts w:hint="default"/>
        </w:rPr>
      </w:pPr>
      <w:r>
        <w:rPr>
          <w:rFonts w:ascii="Times New Roman"/>
        </w:rPr>
        <w:t>Deallocates space that the prolog allocates;</w:t>
      </w:r>
    </w:p>
    <w:p w14:paraId="540260C1" w14:textId="77777777" w:rsidR="00C13018" w:rsidRDefault="00E910D2" w:rsidP="00E910D2">
      <w:pPr>
        <w:numPr>
          <w:ilvl w:val="0"/>
          <w:numId w:val="58"/>
        </w:numPr>
        <w:tabs>
          <w:tab w:val="num" w:pos="900"/>
        </w:tabs>
        <w:ind w:left="900" w:hanging="480"/>
        <w:rPr>
          <w:rFonts w:hint="default"/>
        </w:rPr>
      </w:pPr>
      <w:r>
        <w:rPr>
          <w:rFonts w:ascii="Times New Roman"/>
        </w:rPr>
        <w:t>POP preserved registers;</w:t>
      </w:r>
    </w:p>
    <w:p w14:paraId="7A46B16A" w14:textId="77777777" w:rsidR="00C13018" w:rsidRDefault="00E910D2" w:rsidP="00E910D2">
      <w:pPr>
        <w:numPr>
          <w:ilvl w:val="0"/>
          <w:numId w:val="59"/>
        </w:numPr>
        <w:tabs>
          <w:tab w:val="num" w:pos="900"/>
        </w:tabs>
        <w:ind w:left="900" w:hanging="480"/>
        <w:rPr>
          <w:rFonts w:hint="default"/>
        </w:rPr>
      </w:pPr>
      <w:r>
        <w:rPr>
          <w:rFonts w:ascii="Times New Roman"/>
        </w:rPr>
        <w:t>POP R7;</w:t>
      </w:r>
    </w:p>
    <w:p w14:paraId="05111F88" w14:textId="77777777" w:rsidR="00C13018" w:rsidRDefault="00E910D2" w:rsidP="00E910D2">
      <w:pPr>
        <w:numPr>
          <w:ilvl w:val="0"/>
          <w:numId w:val="60"/>
        </w:numPr>
        <w:tabs>
          <w:tab w:val="num" w:pos="900"/>
        </w:tabs>
        <w:ind w:left="900" w:hanging="480"/>
        <w:rPr>
          <w:rFonts w:hint="default"/>
        </w:rPr>
      </w:pPr>
      <w:r>
        <w:rPr>
          <w:rFonts w:ascii="Times New Roman"/>
        </w:rPr>
        <w:t>POP LR, and PC = LR.</w:t>
      </w:r>
    </w:p>
    <w:p w14:paraId="7CF346CC" w14:textId="77777777" w:rsidR="00C13018" w:rsidRDefault="00E910D2">
      <w:pPr>
        <w:rPr>
          <w:rFonts w:ascii="宋体" w:eastAsia="宋体" w:hAnsi="宋体" w:cs="宋体" w:hint="default"/>
          <w:lang w:val="zh-TW" w:eastAsia="zh-TW"/>
        </w:rPr>
      </w:pPr>
      <w:r>
        <w:rPr>
          <w:rFonts w:eastAsia="宋体"/>
          <w:lang w:val="zh-TW" w:eastAsia="zh-TW"/>
        </w:rPr>
        <w:t>前言和后记中的这些工作并不是必须的，如果这块代码压根儿就没有用到栈，就不需要</w:t>
      </w:r>
      <w:r>
        <w:rPr>
          <w:rFonts w:eastAsia="Arial Unicode MS" w:hAnsi="Times New Roman" w:hint="default"/>
        </w:rPr>
        <w:t>“</w:t>
      </w:r>
      <w:r>
        <w:rPr>
          <w:rFonts w:eastAsia="宋体"/>
          <w:lang w:val="zh-TW" w:eastAsia="zh-TW"/>
        </w:rPr>
        <w:t>保留寄存器原始值</w:t>
      </w:r>
      <w:r>
        <w:rPr>
          <w:rFonts w:eastAsia="Arial Unicode MS" w:hAnsi="Times New Roman" w:hint="default"/>
        </w:rPr>
        <w:t>”</w:t>
      </w:r>
      <w:r>
        <w:rPr>
          <w:rFonts w:eastAsia="宋体"/>
          <w:lang w:val="zh-TW" w:eastAsia="zh-TW"/>
        </w:rPr>
        <w:t>这一步了。在逆向工程中，前言与后记的影响主要体现在</w:t>
      </w:r>
      <w:r>
        <w:rPr>
          <w:rFonts w:ascii="Times New Roman" w:eastAsia="Arial Unicode MS"/>
        </w:rPr>
        <w:t>SP</w:t>
      </w:r>
      <w:r>
        <w:rPr>
          <w:rFonts w:eastAsia="宋体"/>
          <w:lang w:val="zh-TW" w:eastAsia="zh-TW"/>
        </w:rPr>
        <w:t>的变化上，此处稍作了解即可，第</w:t>
      </w:r>
      <w:r>
        <w:rPr>
          <w:rFonts w:ascii="Times New Roman" w:eastAsia="Arial Unicode MS"/>
        </w:rPr>
        <w:t>10</w:t>
      </w:r>
      <w:r>
        <w:rPr>
          <w:rFonts w:eastAsia="宋体"/>
          <w:lang w:val="zh-TW" w:eastAsia="zh-TW"/>
        </w:rPr>
        <w:t>章的例子中会有详细的解答。</w:t>
      </w:r>
    </w:p>
    <w:p w14:paraId="1BEFE843" w14:textId="77777777" w:rsidR="00C13018" w:rsidRDefault="00E910D2">
      <w:pPr>
        <w:rPr>
          <w:rFonts w:hint="default"/>
        </w:rPr>
      </w:pPr>
      <w:r>
        <w:rPr>
          <w:rFonts w:ascii="Times New Roman" w:eastAsia="Arial Unicode MS"/>
        </w:rPr>
        <w:t>However, the work of prolog and epilog is not indispensable. If the code block doesn</w:t>
      </w:r>
      <w:r>
        <w:rPr>
          <w:rFonts w:eastAsia="Arial Unicode MS" w:hAnsi="Times New Roman" w:hint="default"/>
        </w:rPr>
        <w:t>’</w:t>
      </w:r>
      <w:r>
        <w:rPr>
          <w:rFonts w:ascii="Times New Roman" w:eastAsia="Arial Unicode MS"/>
        </w:rPr>
        <w:t xml:space="preserve">t make use of a register at all, then there is no need to push it onto stack. In iOS reverse </w:t>
      </w:r>
      <w:proofErr w:type="gramStart"/>
      <w:r>
        <w:rPr>
          <w:rFonts w:ascii="Times New Roman" w:eastAsia="Arial Unicode MS"/>
        </w:rPr>
        <w:t>engineering,</w:t>
      </w:r>
      <w:proofErr w:type="gramEnd"/>
      <w:r>
        <w:rPr>
          <w:rFonts w:ascii="Times New Roman" w:eastAsia="Arial Unicode MS"/>
        </w:rPr>
        <w:t xml:space="preserve"> prologs and epilogs may change the value of SP, which deserves our attention. We</w:t>
      </w:r>
      <w:r>
        <w:rPr>
          <w:rFonts w:eastAsia="Arial Unicode MS" w:hAnsi="Times New Roman" w:hint="default"/>
        </w:rPr>
        <w:t>’</w:t>
      </w:r>
      <w:r>
        <w:rPr>
          <w:rFonts w:ascii="Times New Roman" w:eastAsia="Arial Unicode MS"/>
        </w:rPr>
        <w:t xml:space="preserve">ll come across this situation in chapter </w:t>
      </w:r>
      <w:proofErr w:type="gramStart"/>
      <w:r>
        <w:rPr>
          <w:rFonts w:ascii="Times New Roman" w:eastAsia="Arial Unicode MS"/>
        </w:rPr>
        <w:t>10,</w:t>
      </w:r>
      <w:proofErr w:type="gramEnd"/>
      <w:r>
        <w:rPr>
          <w:rFonts w:ascii="Times New Roman" w:eastAsia="Arial Unicode MS"/>
        </w:rPr>
        <w:t xml:space="preserve"> review this section when you get there.</w:t>
      </w:r>
    </w:p>
    <w:p w14:paraId="5DAE1865" w14:textId="77777777" w:rsidR="00C13018" w:rsidRDefault="00E910D2" w:rsidP="00E910D2">
      <w:pPr>
        <w:pStyle w:val="3"/>
        <w:numPr>
          <w:ilvl w:val="0"/>
          <w:numId w:val="42"/>
        </w:numPr>
        <w:tabs>
          <w:tab w:val="num" w:pos="380"/>
        </w:tabs>
        <w:ind w:left="380" w:hanging="380"/>
        <w:rPr>
          <w:rFonts w:ascii="SimHei" w:eastAsia="SimHei" w:hAnsi="SimHei" w:cs="SimHei"/>
          <w:lang w:val="zh-TW" w:eastAsia="zh-TW"/>
        </w:rPr>
      </w:pPr>
      <w:r>
        <w:rPr>
          <w:rFonts w:eastAsia="SimHei" w:hint="eastAsia"/>
          <w:lang w:val="zh-TW" w:eastAsia="zh-TW"/>
        </w:rPr>
        <w:t>传递参数与返回值</w:t>
      </w:r>
    </w:p>
    <w:p w14:paraId="7AEAD486" w14:textId="77777777" w:rsidR="00C13018" w:rsidRDefault="00E910D2">
      <w:pPr>
        <w:pStyle w:val="3"/>
        <w:ind w:firstLine="0"/>
        <w:rPr>
          <w:rFonts w:ascii="SimHei" w:eastAsia="SimHei" w:hAnsi="SimHei" w:cs="SimHei"/>
          <w:lang w:val="zh-TW" w:eastAsia="zh-TW"/>
        </w:rPr>
      </w:pPr>
      <w:r>
        <w:rPr>
          <w:rFonts w:ascii="SimHei"/>
          <w:lang w:val="zh-TW" w:eastAsia="zh-TW"/>
        </w:rPr>
        <w:t>2. Pass arguments and return values</w:t>
      </w:r>
    </w:p>
    <w:p w14:paraId="1DE7FFDC" w14:textId="77777777" w:rsidR="00C13018" w:rsidRDefault="00E910D2">
      <w:pPr>
        <w:rPr>
          <w:rFonts w:ascii="宋体" w:eastAsia="宋体" w:hAnsi="宋体" w:cs="宋体" w:hint="default"/>
          <w:lang w:val="zh-TW" w:eastAsia="zh-TW"/>
        </w:rPr>
      </w:pPr>
      <w:r>
        <w:rPr>
          <w:rFonts w:eastAsia="宋体"/>
          <w:lang w:val="zh-TW" w:eastAsia="zh-TW"/>
        </w:rPr>
        <w:t>如果想详细了解参数传递规则，可以通读</w:t>
      </w:r>
      <w:r>
        <w:rPr>
          <w:rFonts w:ascii="Times New Roman" w:eastAsia="Arial Unicode MS"/>
        </w:rPr>
        <w:t>http://infocenter.arm.com/help/topic/com.arm.doc.</w:t>
      </w:r>
      <w:r>
        <w:br/>
      </w:r>
      <w:r>
        <w:rPr>
          <w:rFonts w:ascii="Times New Roman" w:eastAsia="Arial Unicode MS"/>
        </w:rPr>
        <w:t>ihi0042e/IHI0042E_aapcs.pdf</w:t>
      </w:r>
      <w:r>
        <w:rPr>
          <w:rFonts w:eastAsia="宋体"/>
          <w:lang w:val="zh-TW" w:eastAsia="zh-TW"/>
        </w:rPr>
        <w:t>。一般情况下，记住最重要的一个金句就好：</w:t>
      </w:r>
    </w:p>
    <w:p w14:paraId="684F530B" w14:textId="77777777" w:rsidR="00C13018" w:rsidRDefault="00E910D2">
      <w:pPr>
        <w:rPr>
          <w:rFonts w:hint="default"/>
        </w:rPr>
      </w:pPr>
      <w:r>
        <w:rPr>
          <w:rFonts w:ascii="Times New Roman" w:eastAsia="Arial Unicode MS"/>
        </w:rPr>
        <w:t xml:space="preserve">If you want to delve deeper into how arguments and return values are passed, you can read </w:t>
      </w:r>
      <w:hyperlink r:id="rId19" w:history="1">
        <w:r>
          <w:rPr>
            <w:rStyle w:val="Hyperlink0"/>
            <w:rFonts w:ascii="Times New Roman" w:eastAsia="Arial Unicode MS"/>
          </w:rPr>
          <w:t>http://infocenter.arm.com/help/topic/com.arm.doc.ihi0042e/IHI0042E_aapcs.pdf</w:t>
        </w:r>
      </w:hyperlink>
      <w:r>
        <w:rPr>
          <w:rFonts w:ascii="Times New Roman" w:eastAsia="Arial Unicode MS"/>
        </w:rPr>
        <w:t xml:space="preserve">. However, in the </w:t>
      </w:r>
      <w:ins w:id="38" w:author="ninny snake" w:date="2015-03-03T16:15:00Z">
        <w:r>
          <w:rPr>
            <w:rFonts w:ascii="Times New Roman" w:eastAsia="Arial Unicode MS"/>
          </w:rPr>
          <w:t xml:space="preserve">majorty </w:t>
        </w:r>
      </w:ins>
      <w:r>
        <w:rPr>
          <w:rFonts w:ascii="Times New Roman" w:eastAsia="Arial Unicode MS"/>
        </w:rPr>
        <w:t xml:space="preserve">of cases, you just need to remember </w:t>
      </w:r>
      <w:r>
        <w:rPr>
          <w:rFonts w:eastAsia="Arial Unicode MS" w:hAnsi="Times New Roman" w:hint="default"/>
        </w:rPr>
        <w:t>“</w:t>
      </w:r>
      <w:r>
        <w:rPr>
          <w:rFonts w:ascii="Times New Roman" w:eastAsia="Arial Unicode MS"/>
        </w:rPr>
        <w:t>sentence of the book</w:t>
      </w:r>
      <w:r>
        <w:rPr>
          <w:rFonts w:eastAsia="Arial Unicode MS" w:hAnsi="Times New Roman" w:hint="default"/>
        </w:rPr>
        <w:t>”</w:t>
      </w:r>
      <w:r>
        <w:rPr>
          <w:rFonts w:ascii="Times New Roman" w:eastAsia="Arial Unicode MS"/>
        </w:rPr>
        <w:t>:</w:t>
      </w:r>
    </w:p>
    <w:p w14:paraId="4631A8B5" w14:textId="77777777" w:rsidR="00C13018" w:rsidRDefault="00E910D2">
      <w:pPr>
        <w:rPr>
          <w:rFonts w:hint="default"/>
        </w:rPr>
      </w:pPr>
      <w:r>
        <w:rPr>
          <w:rFonts w:eastAsia="Arial Unicode MS" w:hAnsi="Times New Roman" w:hint="default"/>
        </w:rPr>
        <w:t>“</w:t>
      </w:r>
      <w:r>
        <w:rPr>
          <w:rFonts w:eastAsia="宋体"/>
          <w:lang w:val="zh-TW" w:eastAsia="zh-TW"/>
        </w:rPr>
        <w:t>函数的前</w:t>
      </w:r>
      <w:r>
        <w:rPr>
          <w:rFonts w:ascii="Times New Roman" w:eastAsia="Arial Unicode MS"/>
        </w:rPr>
        <w:t>4</w:t>
      </w:r>
      <w:r>
        <w:rPr>
          <w:rFonts w:eastAsia="宋体"/>
          <w:lang w:val="zh-TW" w:eastAsia="zh-TW"/>
        </w:rPr>
        <w:t>个参数存放在</w:t>
      </w:r>
      <w:r>
        <w:rPr>
          <w:rFonts w:ascii="Times New Roman" w:eastAsia="Arial Unicode MS"/>
        </w:rPr>
        <w:t>R0</w:t>
      </w:r>
      <w:r>
        <w:rPr>
          <w:rFonts w:eastAsia="宋体"/>
          <w:lang w:val="zh-TW" w:eastAsia="zh-TW"/>
        </w:rPr>
        <w:t>到</w:t>
      </w:r>
      <w:r>
        <w:rPr>
          <w:rFonts w:ascii="Times New Roman" w:eastAsia="Arial Unicode MS"/>
        </w:rPr>
        <w:t>R3</w:t>
      </w:r>
      <w:r>
        <w:rPr>
          <w:rFonts w:eastAsia="宋体"/>
          <w:lang w:val="zh-TW" w:eastAsia="zh-TW"/>
        </w:rPr>
        <w:t>中，其他参数存放在栈中；返回值放在</w:t>
      </w:r>
      <w:r>
        <w:rPr>
          <w:rFonts w:ascii="Times New Roman" w:eastAsia="Arial Unicode MS"/>
        </w:rPr>
        <w:t>R0</w:t>
      </w:r>
      <w:r>
        <w:rPr>
          <w:rFonts w:eastAsia="宋体"/>
          <w:lang w:val="zh-TW" w:eastAsia="zh-TW"/>
        </w:rPr>
        <w:t>中。</w:t>
      </w:r>
      <w:r>
        <w:rPr>
          <w:rFonts w:eastAsia="Arial Unicode MS" w:hAnsi="Times New Roman" w:hint="default"/>
        </w:rPr>
        <w:t>”</w:t>
      </w:r>
    </w:p>
    <w:p w14:paraId="7A220E2D" w14:textId="77777777" w:rsidR="00C13018" w:rsidRDefault="00E910D2">
      <w:pPr>
        <w:rPr>
          <w:rFonts w:hint="default"/>
        </w:rPr>
      </w:pPr>
      <w:r>
        <w:rPr>
          <w:rFonts w:eastAsia="Arial Unicode MS" w:hAnsi="Times New Roman" w:hint="default"/>
        </w:rPr>
        <w:t>“</w:t>
      </w:r>
      <w:r>
        <w:rPr>
          <w:rFonts w:ascii="Times New Roman" w:eastAsia="Arial Unicode MS"/>
        </w:rPr>
        <w:t>The first 4 arguments are saved in R0, R1, R2 and R3; the rest are saved on the stack; the return value is saved in R0.</w:t>
      </w:r>
      <w:r>
        <w:rPr>
          <w:rFonts w:eastAsia="Arial Unicode MS" w:hAnsi="Times New Roman" w:hint="default"/>
        </w:rPr>
        <w:t>”</w:t>
      </w:r>
    </w:p>
    <w:p w14:paraId="0786E02B" w14:textId="77777777" w:rsidR="00C13018" w:rsidRDefault="00E910D2">
      <w:pPr>
        <w:rPr>
          <w:rFonts w:ascii="宋体" w:eastAsia="宋体" w:hAnsi="宋体" w:cs="宋体" w:hint="default"/>
          <w:lang w:val="zh-TW" w:eastAsia="zh-TW"/>
        </w:rPr>
      </w:pPr>
      <w:r>
        <w:rPr>
          <w:rFonts w:eastAsia="宋体"/>
          <w:lang w:val="zh-TW" w:eastAsia="zh-TW"/>
        </w:rPr>
        <w:t>这句话的意思很好理解，为了加深印象，我们看一个例子：</w:t>
      </w:r>
    </w:p>
    <w:p w14:paraId="5C5282FF" w14:textId="77777777" w:rsidR="00C13018" w:rsidRDefault="00E910D2">
      <w:pPr>
        <w:rPr>
          <w:rFonts w:hint="default"/>
        </w:rPr>
      </w:pPr>
      <w:proofErr w:type="gramStart"/>
      <w:r>
        <w:rPr>
          <w:rFonts w:ascii="Times New Roman" w:eastAsia="Arial Unicode MS"/>
        </w:rPr>
        <w:t>A concise but informative sentence, right?</w:t>
      </w:r>
      <w:proofErr w:type="gramEnd"/>
      <w:r>
        <w:rPr>
          <w:rFonts w:ascii="Times New Roman" w:eastAsia="Arial Unicode MS"/>
        </w:rPr>
        <w:t xml:space="preserve"> To make a deeper impression, let</w:t>
      </w:r>
      <w:r>
        <w:rPr>
          <w:rFonts w:eastAsia="Arial Unicode MS" w:hAnsi="Times New Roman" w:hint="default"/>
        </w:rPr>
        <w:t>’</w:t>
      </w:r>
      <w:r>
        <w:rPr>
          <w:rFonts w:ascii="Times New Roman" w:eastAsia="Arial Unicode MS"/>
        </w:rPr>
        <w:t>s see an example:</w:t>
      </w:r>
    </w:p>
    <w:p w14:paraId="64786560"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kern w:val="0"/>
          <w:sz w:val="16"/>
          <w:szCs w:val="16"/>
          <w:shd w:val="clear" w:color="auto" w:fill="D8D8D8"/>
        </w:rPr>
        <w:t xml:space="preserve">// </w:t>
      </w:r>
      <w:proofErr w:type="gramStart"/>
      <w:r>
        <w:rPr>
          <w:rFonts w:ascii="Monaco"/>
          <w:kern w:val="0"/>
          <w:sz w:val="16"/>
          <w:szCs w:val="16"/>
          <w:shd w:val="clear" w:color="auto" w:fill="D8D8D8"/>
        </w:rPr>
        <w:t>clang</w:t>
      </w:r>
      <w:proofErr w:type="gramEnd"/>
      <w:r>
        <w:rPr>
          <w:rFonts w:ascii="Monaco"/>
          <w:kern w:val="0"/>
          <w:sz w:val="16"/>
          <w:szCs w:val="16"/>
          <w:shd w:val="clear" w:color="auto" w:fill="D8D8D8"/>
        </w:rPr>
        <w:t xml:space="preserve"> -arch armv7 -isysroot `xcrun --sdk iphoneos --show-sdk-path` -o MainBinary main.m</w:t>
      </w:r>
    </w:p>
    <w:p w14:paraId="79D5ED90" w14:textId="77777777" w:rsidR="00C13018" w:rsidRDefault="00C13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p>
    <w:p w14:paraId="1F07976A"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kern w:val="0"/>
          <w:sz w:val="16"/>
          <w:szCs w:val="16"/>
          <w:shd w:val="clear" w:color="auto" w:fill="D8D8D8"/>
        </w:rPr>
        <w:t>#</w:t>
      </w:r>
      <w:proofErr w:type="gramStart"/>
      <w:r>
        <w:rPr>
          <w:rFonts w:ascii="Monaco"/>
          <w:kern w:val="0"/>
          <w:sz w:val="16"/>
          <w:szCs w:val="16"/>
          <w:shd w:val="clear" w:color="auto" w:fill="D8D8D8"/>
        </w:rPr>
        <w:t>include</w:t>
      </w:r>
      <w:proofErr w:type="gramEnd"/>
      <w:r>
        <w:rPr>
          <w:rFonts w:ascii="Monaco"/>
          <w:kern w:val="0"/>
          <w:sz w:val="16"/>
          <w:szCs w:val="16"/>
          <w:shd w:val="clear" w:color="auto" w:fill="D8D8D8"/>
        </w:rPr>
        <w:t xml:space="preserve"> &lt;stdio.h&gt;</w:t>
      </w:r>
    </w:p>
    <w:p w14:paraId="014878C8" w14:textId="77777777" w:rsidR="00C13018" w:rsidRDefault="00C13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p>
    <w:p w14:paraId="544E37C5"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proofErr w:type="gramStart"/>
      <w:r>
        <w:rPr>
          <w:rFonts w:ascii="Monaco"/>
          <w:kern w:val="0"/>
          <w:sz w:val="16"/>
          <w:szCs w:val="16"/>
          <w:shd w:val="clear" w:color="auto" w:fill="D8D8D8"/>
        </w:rPr>
        <w:lastRenderedPageBreak/>
        <w:t>int</w:t>
      </w:r>
      <w:proofErr w:type="gramEnd"/>
      <w:r>
        <w:rPr>
          <w:rFonts w:ascii="Monaco"/>
          <w:kern w:val="0"/>
          <w:sz w:val="16"/>
          <w:szCs w:val="16"/>
          <w:shd w:val="clear" w:color="auto" w:fill="D8D8D8"/>
        </w:rPr>
        <w:t xml:space="preserve"> main(int argc, char **argv)</w:t>
      </w:r>
    </w:p>
    <w:p w14:paraId="57BE535D"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kern w:val="0"/>
          <w:sz w:val="16"/>
          <w:szCs w:val="16"/>
          <w:shd w:val="clear" w:color="auto" w:fill="D8D8D8"/>
        </w:rPr>
        <w:t>{</w:t>
      </w:r>
    </w:p>
    <w:p w14:paraId="3B90F113"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eastAsia="Monaco" w:hAnsi="Monaco" w:cs="Monaco"/>
          <w:kern w:val="0"/>
          <w:sz w:val="16"/>
          <w:szCs w:val="16"/>
          <w:shd w:val="clear" w:color="auto" w:fill="D8D8D8"/>
        </w:rPr>
        <w:tab/>
      </w:r>
      <w:proofErr w:type="gramStart"/>
      <w:r>
        <w:rPr>
          <w:rFonts w:ascii="Monaco" w:eastAsia="Monaco" w:hAnsi="Monaco" w:cs="Monaco"/>
          <w:kern w:val="0"/>
          <w:sz w:val="16"/>
          <w:szCs w:val="16"/>
          <w:shd w:val="clear" w:color="auto" w:fill="D8D8D8"/>
        </w:rPr>
        <w:t>printf</w:t>
      </w:r>
      <w:proofErr w:type="gramEnd"/>
      <w:r>
        <w:rPr>
          <w:rFonts w:ascii="Monaco" w:eastAsia="Monaco" w:hAnsi="Monaco" w:cs="Monaco"/>
          <w:kern w:val="0"/>
          <w:sz w:val="16"/>
          <w:szCs w:val="16"/>
          <w:shd w:val="clear" w:color="auto" w:fill="D8D8D8"/>
        </w:rPr>
        <w:t>("%d, %d, %d, %d, %d", 1, 2, 3, 4, 5);</w:t>
      </w:r>
    </w:p>
    <w:p w14:paraId="427D3B05"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eastAsia="Monaco" w:hAnsi="Monaco" w:cs="Monaco"/>
          <w:kern w:val="0"/>
          <w:sz w:val="16"/>
          <w:szCs w:val="16"/>
          <w:shd w:val="clear" w:color="auto" w:fill="D8D8D8"/>
        </w:rPr>
        <w:tab/>
      </w:r>
      <w:proofErr w:type="gramStart"/>
      <w:r>
        <w:rPr>
          <w:rFonts w:ascii="Monaco" w:eastAsia="Monaco" w:hAnsi="Monaco" w:cs="Monaco"/>
          <w:kern w:val="0"/>
          <w:sz w:val="16"/>
          <w:szCs w:val="16"/>
          <w:shd w:val="clear" w:color="auto" w:fill="D8D8D8"/>
        </w:rPr>
        <w:t>return</w:t>
      </w:r>
      <w:proofErr w:type="gramEnd"/>
      <w:r>
        <w:rPr>
          <w:rFonts w:ascii="Monaco" w:eastAsia="Monaco" w:hAnsi="Monaco" w:cs="Monaco"/>
          <w:kern w:val="0"/>
          <w:sz w:val="16"/>
          <w:szCs w:val="16"/>
          <w:shd w:val="clear" w:color="auto" w:fill="D8D8D8"/>
        </w:rPr>
        <w:t xml:space="preserve"> 6;</w:t>
      </w:r>
    </w:p>
    <w:p w14:paraId="594E15D7" w14:textId="77777777" w:rsidR="00C13018" w:rsidRDefault="00E910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ascii="Monaco" w:eastAsia="Monaco" w:hAnsi="Monaco" w:cs="Monaco" w:hint="default"/>
          <w:kern w:val="0"/>
          <w:sz w:val="16"/>
          <w:szCs w:val="16"/>
          <w:shd w:val="clear" w:color="auto" w:fill="D8D8D8"/>
        </w:rPr>
      </w:pPr>
      <w:r>
        <w:rPr>
          <w:rFonts w:ascii="Monaco"/>
          <w:kern w:val="0"/>
          <w:sz w:val="16"/>
          <w:szCs w:val="16"/>
          <w:shd w:val="clear" w:color="auto" w:fill="D8D8D8"/>
        </w:rPr>
        <w:t>}</w:t>
      </w:r>
    </w:p>
    <w:p w14:paraId="23A8CFF2" w14:textId="77777777" w:rsidR="00C13018" w:rsidRDefault="00E910D2">
      <w:pPr>
        <w:rPr>
          <w:rFonts w:ascii="宋体" w:eastAsia="宋体" w:hAnsi="宋体" w:cs="宋体" w:hint="default"/>
          <w:lang w:val="zh-TW" w:eastAsia="zh-TW"/>
        </w:rPr>
      </w:pPr>
      <w:r>
        <w:rPr>
          <w:rFonts w:eastAsia="宋体"/>
          <w:lang w:val="zh-TW" w:eastAsia="zh-TW"/>
        </w:rPr>
        <w:t>把这段代码存成名为</w:t>
      </w:r>
      <w:r>
        <w:rPr>
          <w:rFonts w:ascii="Times New Roman" w:eastAsia="Arial Unicode MS"/>
        </w:rPr>
        <w:t>main.m</w:t>
      </w:r>
      <w:r>
        <w:rPr>
          <w:rFonts w:eastAsia="宋体"/>
          <w:lang w:val="zh-TW" w:eastAsia="zh-TW"/>
        </w:rPr>
        <w:t>的文件，用注释里的那句话编译它，然后把</w:t>
      </w:r>
      <w:r>
        <w:rPr>
          <w:rFonts w:ascii="Times New Roman" w:eastAsia="Arial Unicode MS"/>
        </w:rPr>
        <w:t>MainBinary</w:t>
      </w:r>
      <w:r>
        <w:rPr>
          <w:rFonts w:eastAsia="宋体"/>
          <w:lang w:val="zh-TW" w:eastAsia="zh-TW"/>
        </w:rPr>
        <w:t>拖进</w:t>
      </w:r>
      <w:r>
        <w:rPr>
          <w:rFonts w:ascii="Times New Roman" w:eastAsia="Arial Unicode MS"/>
        </w:rPr>
        <w:t>IDA</w:t>
      </w:r>
      <w:r>
        <w:rPr>
          <w:rFonts w:eastAsia="宋体"/>
          <w:lang w:val="zh-TW" w:eastAsia="zh-TW"/>
        </w:rPr>
        <w:t>，生成的</w:t>
      </w:r>
      <w:r>
        <w:rPr>
          <w:rFonts w:ascii="Times New Roman" w:eastAsia="Arial Unicode MS"/>
        </w:rPr>
        <w:t>main</w:t>
      </w:r>
      <w:r>
        <w:rPr>
          <w:rFonts w:eastAsia="宋体"/>
          <w:lang w:val="zh-TW" w:eastAsia="zh-TW"/>
        </w:rPr>
        <w:t>汇编代码如图</w:t>
      </w:r>
      <w:r>
        <w:rPr>
          <w:rFonts w:ascii="Times New Roman" w:eastAsia="Arial Unicode MS"/>
        </w:rPr>
        <w:t>6-9</w:t>
      </w:r>
      <w:r>
        <w:rPr>
          <w:rFonts w:eastAsia="宋体"/>
          <w:lang w:val="zh-TW" w:eastAsia="zh-TW"/>
        </w:rPr>
        <w:t>所示。</w:t>
      </w:r>
    </w:p>
    <w:p w14:paraId="1E3E2D8A" w14:textId="77777777" w:rsidR="00C13018" w:rsidRDefault="00E910D2">
      <w:pPr>
        <w:rPr>
          <w:rFonts w:hint="default"/>
        </w:rPr>
      </w:pPr>
      <w:r>
        <w:rPr>
          <w:rFonts w:ascii="Times New Roman" w:eastAsia="Arial Unicode MS"/>
        </w:rPr>
        <w:t>Save this code snippet as main.m, and compile it with the sentence in comments. Then drag and drop MainBinary into IDA and locate to main, as shown in figure 6-9.</w:t>
      </w:r>
    </w:p>
    <w:p w14:paraId="5265CA91" w14:textId="77777777" w:rsidR="00C13018" w:rsidRDefault="00E910D2">
      <w:pPr>
        <w:keepNext/>
        <w:ind w:firstLine="0"/>
        <w:jc w:val="center"/>
        <w:rPr>
          <w:rFonts w:hint="default"/>
        </w:rPr>
      </w:pPr>
      <w:r>
        <w:rPr>
          <w:noProof/>
        </w:rPr>
        <w:drawing>
          <wp:inline distT="0" distB="0" distL="0" distR="0" wp14:anchorId="0F27A6D3" wp14:editId="7F3795A2">
            <wp:extent cx="3462529" cy="3633216"/>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6-9.png"/>
                    <pic:cNvPicPr/>
                  </pic:nvPicPr>
                  <pic:blipFill>
                    <a:blip r:embed="rId20">
                      <a:extLst/>
                    </a:blip>
                    <a:stretch>
                      <a:fillRect/>
                    </a:stretch>
                  </pic:blipFill>
                  <pic:spPr>
                    <a:xfrm>
                      <a:off x="0" y="0"/>
                      <a:ext cx="3462529" cy="3633216"/>
                    </a:xfrm>
                    <a:prstGeom prst="rect">
                      <a:avLst/>
                    </a:prstGeom>
                    <a:ln w="12700" cap="flat">
                      <a:noFill/>
                      <a:miter lim="400000"/>
                    </a:ln>
                    <a:effectLst/>
                  </pic:spPr>
                </pic:pic>
              </a:graphicData>
            </a:graphic>
          </wp:inline>
        </w:drawing>
      </w:r>
    </w:p>
    <w:p w14:paraId="261908CD" w14:textId="77777777" w:rsidR="00C13018" w:rsidRDefault="00E910D2">
      <w:pPr>
        <w:pStyle w:val="a6"/>
        <w:ind w:firstLine="400"/>
        <w:jc w:val="center"/>
        <w:rPr>
          <w:rFonts w:ascii="宋体" w:eastAsia="宋体" w:hAnsi="宋体" w:cs="宋体" w:hint="default"/>
          <w:lang w:val="zh-TW" w:eastAsia="zh-TW"/>
        </w:rPr>
      </w:pPr>
      <w:r>
        <w:rPr>
          <w:rFonts w:eastAsia="宋体"/>
          <w:lang w:val="zh-TW" w:eastAsia="zh-TW"/>
        </w:rPr>
        <w:t>图</w:t>
      </w:r>
      <w:r>
        <w:rPr>
          <w:rFonts w:ascii="Calibri"/>
        </w:rPr>
        <w:t>6- 9 main</w:t>
      </w:r>
      <w:r>
        <w:rPr>
          <w:rFonts w:eastAsia="宋体"/>
          <w:lang w:val="zh-TW" w:eastAsia="zh-TW"/>
        </w:rPr>
        <w:t>的汇编代码</w:t>
      </w:r>
    </w:p>
    <w:p w14:paraId="29735812" w14:textId="77777777" w:rsidR="00C13018" w:rsidRDefault="00E910D2">
      <w:pPr>
        <w:jc w:val="center"/>
        <w:rPr>
          <w:rFonts w:hint="default"/>
        </w:rPr>
      </w:pPr>
      <w:r>
        <w:rPr>
          <w:rFonts w:ascii="Times New Roman"/>
        </w:rPr>
        <w:t>Figure 6-9 main in assembly</w:t>
      </w:r>
    </w:p>
    <w:p w14:paraId="49067BD6" w14:textId="77777777" w:rsidR="00C13018" w:rsidRDefault="00E910D2">
      <w:pPr>
        <w:rPr>
          <w:rFonts w:ascii="宋体" w:eastAsia="宋体" w:hAnsi="宋体" w:cs="宋体" w:hint="default"/>
          <w:lang w:val="zh-TW" w:eastAsia="zh-TW"/>
        </w:rPr>
      </w:pPr>
      <w:r>
        <w:rPr>
          <w:rFonts w:eastAsia="Arial Unicode MS" w:hAnsi="Times New Roman" w:hint="default"/>
        </w:rPr>
        <w:t>“</w:t>
      </w:r>
      <w:r>
        <w:rPr>
          <w:rFonts w:ascii="Times New Roman" w:eastAsia="Arial Unicode MS"/>
        </w:rPr>
        <w:t>BLX _printf</w:t>
      </w:r>
      <w:r>
        <w:rPr>
          <w:rFonts w:eastAsia="Arial Unicode MS" w:hAnsi="Times New Roman" w:hint="default"/>
        </w:rPr>
        <w:t>”</w:t>
      </w:r>
      <w:r>
        <w:rPr>
          <w:rFonts w:eastAsia="宋体"/>
          <w:lang w:val="zh-TW" w:eastAsia="zh-TW"/>
        </w:rPr>
        <w:t>执行</w:t>
      </w:r>
      <w:r>
        <w:rPr>
          <w:rFonts w:ascii="Times New Roman" w:eastAsia="Arial Unicode MS"/>
        </w:rPr>
        <w:t>printf</w:t>
      </w:r>
      <w:r>
        <w:rPr>
          <w:rFonts w:eastAsia="宋体"/>
          <w:lang w:val="zh-TW" w:eastAsia="zh-TW"/>
        </w:rPr>
        <w:t>函数，它的</w:t>
      </w:r>
      <w:r>
        <w:rPr>
          <w:rFonts w:ascii="Times New Roman" w:eastAsia="Arial Unicode MS"/>
        </w:rPr>
        <w:t>6</w:t>
      </w:r>
      <w:r>
        <w:rPr>
          <w:rFonts w:eastAsia="宋体"/>
          <w:lang w:val="zh-TW" w:eastAsia="zh-TW"/>
        </w:rPr>
        <w:t>个参数分别存放在</w:t>
      </w:r>
      <w:r>
        <w:rPr>
          <w:rFonts w:ascii="Times New Roman" w:eastAsia="Arial Unicode MS"/>
        </w:rPr>
        <w:t>R0</w:t>
      </w:r>
      <w:r>
        <w:rPr>
          <w:rFonts w:eastAsia="宋体"/>
          <w:lang w:val="zh-TW" w:eastAsia="zh-TW"/>
        </w:rPr>
        <w:t>、</w:t>
      </w:r>
      <w:r>
        <w:rPr>
          <w:rFonts w:ascii="Times New Roman" w:eastAsia="Arial Unicode MS"/>
        </w:rPr>
        <w:t>R1</w:t>
      </w:r>
      <w:r>
        <w:rPr>
          <w:rFonts w:eastAsia="宋体"/>
          <w:lang w:val="zh-TW" w:eastAsia="zh-TW"/>
        </w:rPr>
        <w:t>、</w:t>
      </w:r>
      <w:r>
        <w:rPr>
          <w:rFonts w:ascii="Times New Roman" w:eastAsia="Arial Unicode MS"/>
        </w:rPr>
        <w:t>R2</w:t>
      </w:r>
      <w:r>
        <w:rPr>
          <w:rFonts w:eastAsia="宋体"/>
          <w:lang w:val="zh-TW" w:eastAsia="zh-TW"/>
        </w:rPr>
        <w:t>、</w:t>
      </w:r>
      <w:r>
        <w:rPr>
          <w:rFonts w:ascii="Times New Roman" w:eastAsia="Arial Unicode MS"/>
        </w:rPr>
        <w:t>R3</w:t>
      </w:r>
      <w:r>
        <w:rPr>
          <w:rFonts w:eastAsia="宋体"/>
          <w:lang w:val="zh-TW" w:eastAsia="zh-TW"/>
        </w:rPr>
        <w:t>、</w:t>
      </w:r>
      <w:r>
        <w:rPr>
          <w:rFonts w:ascii="Times New Roman" w:eastAsia="Arial Unicode MS"/>
        </w:rPr>
        <w:t>[SP, #0x20 + var_20]</w:t>
      </w:r>
      <w:r>
        <w:rPr>
          <w:rFonts w:eastAsia="宋体"/>
          <w:lang w:val="zh-TW" w:eastAsia="zh-TW"/>
        </w:rPr>
        <w:t>和</w:t>
      </w:r>
      <w:r>
        <w:rPr>
          <w:rFonts w:ascii="Times New Roman" w:eastAsia="Arial Unicode MS"/>
        </w:rPr>
        <w:t>[SP, #0x20 + var_1C]</w:t>
      </w:r>
      <w:r>
        <w:rPr>
          <w:rFonts w:eastAsia="宋体"/>
          <w:lang w:val="zh-TW" w:eastAsia="zh-TW"/>
        </w:rPr>
        <w:t>中，返回值存放在</w:t>
      </w:r>
      <w:r>
        <w:rPr>
          <w:rFonts w:ascii="Times New Roman" w:eastAsia="Arial Unicode MS"/>
        </w:rPr>
        <w:t>R0</w:t>
      </w:r>
      <w:r>
        <w:rPr>
          <w:rFonts w:eastAsia="宋体"/>
          <w:lang w:val="zh-TW" w:eastAsia="zh-TW"/>
        </w:rPr>
        <w:t>里，其中</w:t>
      </w:r>
      <w:r>
        <w:rPr>
          <w:rFonts w:ascii="Times New Roman" w:eastAsia="Arial Unicode MS"/>
        </w:rPr>
        <w:t>var_20 = -0x20</w:t>
      </w:r>
      <w:r>
        <w:rPr>
          <w:rFonts w:eastAsia="宋体"/>
          <w:lang w:val="zh-TW" w:eastAsia="zh-TW"/>
        </w:rPr>
        <w:t>，</w:t>
      </w:r>
      <w:r>
        <w:rPr>
          <w:rFonts w:ascii="Times New Roman" w:eastAsia="Arial Unicode MS"/>
        </w:rPr>
        <w:t>var_1C = -0x1C</w:t>
      </w:r>
      <w:r>
        <w:rPr>
          <w:rFonts w:eastAsia="宋体"/>
          <w:lang w:val="zh-TW" w:eastAsia="zh-TW"/>
        </w:rPr>
        <w:t>，因此栈上的</w:t>
      </w:r>
      <w:r>
        <w:rPr>
          <w:rFonts w:ascii="Times New Roman" w:eastAsia="Arial Unicode MS"/>
        </w:rPr>
        <w:t>2</w:t>
      </w:r>
      <w:r>
        <w:rPr>
          <w:rFonts w:eastAsia="宋体"/>
          <w:lang w:val="zh-TW" w:eastAsia="zh-TW"/>
        </w:rPr>
        <w:t>个参数分别位于</w:t>
      </w:r>
      <w:r>
        <w:rPr>
          <w:rFonts w:ascii="Times New Roman" w:eastAsia="Arial Unicode MS"/>
        </w:rPr>
        <w:t>[SP]</w:t>
      </w:r>
      <w:r>
        <w:rPr>
          <w:rFonts w:eastAsia="宋体"/>
          <w:lang w:val="zh-TW" w:eastAsia="zh-TW"/>
        </w:rPr>
        <w:t>和</w:t>
      </w:r>
      <w:r>
        <w:rPr>
          <w:rFonts w:ascii="Times New Roman" w:eastAsia="Arial Unicode MS"/>
        </w:rPr>
        <w:t>[SP, #0x4]</w:t>
      </w:r>
      <w:r>
        <w:rPr>
          <w:rFonts w:eastAsia="宋体"/>
          <w:lang w:val="zh-TW" w:eastAsia="zh-TW"/>
        </w:rPr>
        <w:t>。</w:t>
      </w:r>
    </w:p>
    <w:p w14:paraId="18C99DA8" w14:textId="77777777" w:rsidR="00C13018" w:rsidRDefault="00E910D2">
      <w:pPr>
        <w:rPr>
          <w:rFonts w:hint="default"/>
        </w:rPr>
      </w:pPr>
      <w:r>
        <w:rPr>
          <w:rFonts w:eastAsia="Arial Unicode MS" w:hAnsi="Times New Roman" w:hint="default"/>
        </w:rPr>
        <w:t>“</w:t>
      </w:r>
      <w:r>
        <w:rPr>
          <w:rFonts w:ascii="Times New Roman" w:eastAsia="Arial Unicode MS"/>
        </w:rPr>
        <w:t>BLX _printf</w:t>
      </w:r>
      <w:r>
        <w:rPr>
          <w:rFonts w:eastAsia="Arial Unicode MS" w:hAnsi="Times New Roman" w:hint="default"/>
        </w:rPr>
        <w:t>”</w:t>
      </w:r>
      <w:r>
        <w:rPr>
          <w:rFonts w:eastAsia="Arial Unicode MS" w:hAnsi="Times New Roman" w:hint="default"/>
        </w:rPr>
        <w:t xml:space="preserve"> </w:t>
      </w:r>
      <w:r>
        <w:rPr>
          <w:rFonts w:ascii="Times New Roman" w:eastAsia="Arial Unicode MS"/>
        </w:rPr>
        <w:t>calls printf, and its 6 arguments are stored in R0, R1, R2, R3, [SP, #0x20 + var_20], and [SP, #0x20 + var_1C] respectively; the return value is stored in R0. Because var_20 = -0x20</w:t>
      </w:r>
      <w:r>
        <w:rPr>
          <w:rFonts w:eastAsia="宋体"/>
          <w:lang w:val="zh-TW" w:eastAsia="zh-TW"/>
        </w:rPr>
        <w:t>，</w:t>
      </w:r>
      <w:r>
        <w:rPr>
          <w:rFonts w:ascii="Times New Roman" w:eastAsia="Arial Unicode MS"/>
        </w:rPr>
        <w:t>var_1C = -0x1C, 2 arguments in the stack are at [SP] and [SP, #0x4].</w:t>
      </w:r>
    </w:p>
    <w:p w14:paraId="09B1F281" w14:textId="77777777" w:rsidR="00C13018" w:rsidRDefault="00E910D2">
      <w:pPr>
        <w:rPr>
          <w:rFonts w:ascii="宋体" w:eastAsia="宋体" w:hAnsi="宋体" w:cs="宋体" w:hint="default"/>
          <w:lang w:val="zh-TW" w:eastAsia="zh-TW"/>
        </w:rPr>
      </w:pPr>
      <w:r>
        <w:rPr>
          <w:rFonts w:eastAsia="宋体"/>
          <w:lang w:val="zh-TW" w:eastAsia="zh-TW"/>
        </w:rPr>
        <w:t>还需要更多解释吗？</w:t>
      </w:r>
    </w:p>
    <w:p w14:paraId="0AB0E262" w14:textId="77777777" w:rsidR="00C13018" w:rsidRDefault="00E910D2">
      <w:pPr>
        <w:rPr>
          <w:rFonts w:hint="default"/>
        </w:rPr>
      </w:pPr>
      <w:r>
        <w:rPr>
          <w:rFonts w:ascii="Times New Roman" w:eastAsia="Arial Unicode MS"/>
        </w:rPr>
        <w:t>I don</w:t>
      </w:r>
      <w:r>
        <w:rPr>
          <w:rFonts w:eastAsia="Arial Unicode MS" w:hAnsi="Times New Roman" w:hint="default"/>
        </w:rPr>
        <w:t>’</w:t>
      </w:r>
      <w:r>
        <w:rPr>
          <w:rFonts w:ascii="Times New Roman" w:eastAsia="Arial Unicode MS"/>
        </w:rPr>
        <w:t>t think we need further explanation.</w:t>
      </w:r>
    </w:p>
    <w:p w14:paraId="3EE980D3" w14:textId="77777777" w:rsidR="00C13018" w:rsidRDefault="00E910D2">
      <w:pPr>
        <w:rPr>
          <w:rFonts w:hint="default"/>
        </w:rPr>
      </w:pPr>
      <w:r>
        <w:rPr>
          <w:rFonts w:eastAsia="Arial Unicode MS" w:hAnsi="Times New Roman" w:hint="default"/>
        </w:rPr>
        <w:t>“</w:t>
      </w:r>
      <w:r>
        <w:rPr>
          <w:rFonts w:eastAsia="宋体"/>
          <w:lang w:val="zh-TW" w:eastAsia="zh-TW"/>
        </w:rPr>
        <w:t>函数的前</w:t>
      </w:r>
      <w:r>
        <w:rPr>
          <w:rFonts w:ascii="Times New Roman" w:eastAsia="Arial Unicode MS"/>
        </w:rPr>
        <w:t>4</w:t>
      </w:r>
      <w:r>
        <w:rPr>
          <w:rFonts w:eastAsia="宋体"/>
          <w:lang w:val="zh-TW" w:eastAsia="zh-TW"/>
        </w:rPr>
        <w:t>个参数存放在</w:t>
      </w:r>
      <w:r>
        <w:rPr>
          <w:rFonts w:ascii="Times New Roman" w:eastAsia="Arial Unicode MS"/>
        </w:rPr>
        <w:t>R0</w:t>
      </w:r>
      <w:r>
        <w:rPr>
          <w:rFonts w:eastAsia="宋体"/>
          <w:lang w:val="zh-TW" w:eastAsia="zh-TW"/>
        </w:rPr>
        <w:t>到</w:t>
      </w:r>
      <w:r>
        <w:rPr>
          <w:rFonts w:ascii="Times New Roman" w:eastAsia="Arial Unicode MS"/>
        </w:rPr>
        <w:t>R3</w:t>
      </w:r>
      <w:r>
        <w:rPr>
          <w:rFonts w:eastAsia="宋体"/>
          <w:lang w:val="zh-TW" w:eastAsia="zh-TW"/>
        </w:rPr>
        <w:t>中，其他参数存放在栈中；返回值放在</w:t>
      </w:r>
      <w:r>
        <w:rPr>
          <w:rFonts w:ascii="Times New Roman" w:eastAsia="Arial Unicode MS"/>
        </w:rPr>
        <w:t>R0</w:t>
      </w:r>
      <w:r>
        <w:rPr>
          <w:rFonts w:eastAsia="宋体"/>
          <w:lang w:val="zh-TW" w:eastAsia="zh-TW"/>
        </w:rPr>
        <w:t>中。</w:t>
      </w:r>
      <w:r>
        <w:rPr>
          <w:rFonts w:eastAsia="Arial Unicode MS" w:hAnsi="Times New Roman" w:hint="default"/>
        </w:rPr>
        <w:t>”</w:t>
      </w:r>
    </w:p>
    <w:p w14:paraId="1EFFF379" w14:textId="77777777" w:rsidR="00C13018" w:rsidRDefault="00E910D2">
      <w:pPr>
        <w:rPr>
          <w:rFonts w:hint="default"/>
        </w:rPr>
      </w:pPr>
      <w:r>
        <w:rPr>
          <w:rFonts w:eastAsia="Arial Unicode MS" w:hAnsi="Times New Roman" w:hint="default"/>
        </w:rPr>
        <w:t>“</w:t>
      </w:r>
      <w:r>
        <w:rPr>
          <w:rFonts w:ascii="Times New Roman" w:eastAsia="Arial Unicode MS"/>
        </w:rPr>
        <w:t>The first 4 arguments are saved in R0, R1, R2 and R3; the rest are saved on the stack; the return value is saved in R0.</w:t>
      </w:r>
      <w:r>
        <w:rPr>
          <w:rFonts w:eastAsia="Arial Unicode MS" w:hAnsi="Times New Roman" w:hint="default"/>
        </w:rPr>
        <w:t>”</w:t>
      </w:r>
    </w:p>
    <w:p w14:paraId="5C2C341C" w14:textId="77777777" w:rsidR="00C13018" w:rsidRDefault="00E910D2">
      <w:pPr>
        <w:rPr>
          <w:rFonts w:ascii="宋体" w:eastAsia="宋体" w:hAnsi="宋体" w:cs="宋体" w:hint="default"/>
          <w:lang w:val="zh-TW" w:eastAsia="zh-TW"/>
        </w:rPr>
      </w:pPr>
      <w:r>
        <w:rPr>
          <w:rFonts w:eastAsia="宋体"/>
          <w:lang w:val="zh-TW" w:eastAsia="zh-TW"/>
        </w:rPr>
        <w:t>一定要牢记上面这句话！</w:t>
      </w:r>
    </w:p>
    <w:p w14:paraId="26D7F722" w14:textId="77777777" w:rsidR="00C13018" w:rsidRDefault="00E910D2">
      <w:pPr>
        <w:rPr>
          <w:rFonts w:hint="default"/>
        </w:rPr>
      </w:pPr>
      <w:r>
        <w:rPr>
          <w:rFonts w:ascii="Times New Roman" w:eastAsia="Arial Unicode MS"/>
        </w:rPr>
        <w:lastRenderedPageBreak/>
        <w:t>Promise me you</w:t>
      </w:r>
      <w:r>
        <w:rPr>
          <w:rFonts w:eastAsia="Arial Unicode MS" w:hAnsi="Times New Roman" w:hint="default"/>
        </w:rPr>
        <w:t>’</w:t>
      </w:r>
      <w:r>
        <w:rPr>
          <w:rFonts w:ascii="Times New Roman" w:eastAsia="Arial Unicode MS"/>
        </w:rPr>
        <w:t xml:space="preserve">ll remember </w:t>
      </w:r>
      <w:r>
        <w:rPr>
          <w:rFonts w:eastAsia="Arial Unicode MS" w:hAnsi="Times New Roman" w:hint="default"/>
        </w:rPr>
        <w:t>“</w:t>
      </w:r>
      <w:r>
        <w:rPr>
          <w:rFonts w:ascii="Times New Roman" w:eastAsia="Arial Unicode MS"/>
        </w:rPr>
        <w:t>sentence of the book</w:t>
      </w:r>
      <w:r>
        <w:rPr>
          <w:rFonts w:eastAsia="Arial Unicode MS" w:hAnsi="Times New Roman" w:hint="default"/>
        </w:rPr>
        <w:t>”</w:t>
      </w:r>
      <w:r>
        <w:rPr>
          <w:rFonts w:ascii="Times New Roman" w:eastAsia="Arial Unicode MS"/>
        </w:rPr>
        <w:t>, which is the key to most problems in iOS reverse engineering!</w:t>
      </w:r>
    </w:p>
    <w:p w14:paraId="4630887A" w14:textId="77777777" w:rsidR="00C13018" w:rsidRDefault="00E910D2">
      <w:pPr>
        <w:rPr>
          <w:rFonts w:ascii="宋体" w:eastAsia="宋体" w:hAnsi="宋体" w:cs="宋体" w:hint="default"/>
          <w:lang w:val="zh-TW" w:eastAsia="zh-TW"/>
        </w:rPr>
      </w:pPr>
      <w:r>
        <w:rPr>
          <w:rFonts w:eastAsia="宋体"/>
          <w:lang w:val="zh-TW" w:eastAsia="zh-TW"/>
        </w:rPr>
        <w:t>本节只是把</w:t>
      </w:r>
      <w:r>
        <w:rPr>
          <w:rFonts w:ascii="Times New Roman" w:eastAsia="Arial Unicode MS"/>
        </w:rPr>
        <w:t>iOS</w:t>
      </w:r>
      <w:r>
        <w:rPr>
          <w:rFonts w:eastAsia="宋体"/>
          <w:lang w:val="zh-TW" w:eastAsia="zh-TW"/>
        </w:rPr>
        <w:t>逆向工程用到的最基本的</w:t>
      </w:r>
      <w:r>
        <w:rPr>
          <w:rFonts w:ascii="Times New Roman" w:eastAsia="Arial Unicode MS"/>
        </w:rPr>
        <w:t>ARM</w:t>
      </w:r>
      <w:r>
        <w:rPr>
          <w:rFonts w:eastAsia="宋体"/>
          <w:lang w:val="zh-TW" w:eastAsia="zh-TW"/>
        </w:rPr>
        <w:t>汇编知识过了一遍，难免有遗漏，但说白了，只要记住刚才的</w:t>
      </w:r>
      <w:r>
        <w:rPr>
          <w:rFonts w:eastAsia="Arial Unicode MS" w:hAnsi="Times New Roman" w:hint="default"/>
        </w:rPr>
        <w:t>“</w:t>
      </w:r>
      <w:r>
        <w:rPr>
          <w:rFonts w:eastAsia="宋体"/>
          <w:lang w:val="zh-TW" w:eastAsia="zh-TW"/>
        </w:rPr>
        <w:t>金句</w:t>
      </w:r>
      <w:r>
        <w:rPr>
          <w:rFonts w:eastAsia="Arial Unicode MS" w:hAnsi="Times New Roman" w:hint="default"/>
        </w:rPr>
        <w:t>”</w:t>
      </w:r>
      <w:r>
        <w:rPr>
          <w:rFonts w:eastAsia="宋体"/>
          <w:lang w:val="zh-TW" w:eastAsia="zh-TW"/>
        </w:rPr>
        <w:t>，配合</w:t>
      </w:r>
      <w:r>
        <w:rPr>
          <w:rFonts w:ascii="Times New Roman" w:eastAsia="Arial Unicode MS"/>
        </w:rPr>
        <w:t>ARM</w:t>
      </w:r>
      <w:r>
        <w:rPr>
          <w:rFonts w:eastAsia="宋体"/>
          <w:lang w:val="zh-TW" w:eastAsia="zh-TW"/>
        </w:rPr>
        <w:t>官方网站，就已经可以开始分析程序了。接下来，就来实际动手，看看如何把刚刚学到的知识运用到</w:t>
      </w:r>
      <w:r>
        <w:rPr>
          <w:rFonts w:ascii="Times New Roman" w:eastAsia="Arial Unicode MS"/>
        </w:rPr>
        <w:t>iOS</w:t>
      </w:r>
      <w:r>
        <w:rPr>
          <w:rFonts w:eastAsia="宋体"/>
          <w:lang w:val="zh-TW" w:eastAsia="zh-TW"/>
        </w:rPr>
        <w:t>逆向工程中。</w:t>
      </w:r>
    </w:p>
    <w:p w14:paraId="4EF081D7" w14:textId="368F3835" w:rsidR="00C13018" w:rsidRPr="00B94583" w:rsidRDefault="00E910D2">
      <w:pPr>
        <w:rPr>
          <w:rFonts w:ascii="Times New Roman" w:hAnsi="Times New Roman" w:hint="default"/>
        </w:rPr>
      </w:pPr>
      <w:r w:rsidRPr="00B94583">
        <w:rPr>
          <w:rFonts w:ascii="Times New Roman" w:eastAsia="Arial Unicode MS" w:hAnsi="Times New Roman" w:hint="default"/>
        </w:rPr>
        <w:t xml:space="preserve">This section just walked you through the most basic knowledge about ARM </w:t>
      </w:r>
      <w:proofErr w:type="gramStart"/>
      <w:r w:rsidRPr="00B94583">
        <w:rPr>
          <w:rFonts w:ascii="Times New Roman" w:eastAsia="Arial Unicode MS" w:hAnsi="Times New Roman" w:hint="default"/>
        </w:rPr>
        <w:t>assembly,</w:t>
      </w:r>
      <w:proofErr w:type="gramEnd"/>
      <w:r w:rsidRPr="00B94583">
        <w:rPr>
          <w:rFonts w:ascii="Times New Roman" w:eastAsia="Arial Unicode MS" w:hAnsi="Times New Roman" w:hint="default"/>
        </w:rPr>
        <w:t xml:space="preserve"> there were omissions for sure. However, to be honest, with “sentence of the book” </w:t>
      </w:r>
      <w:r w:rsidR="009474CA" w:rsidRPr="00B94583">
        <w:rPr>
          <w:rFonts w:ascii="Times New Roman" w:eastAsia="Arial Unicode MS" w:hAnsi="Times New Roman" w:hint="default"/>
        </w:rPr>
        <w:t xml:space="preserve">and </w:t>
      </w:r>
      <w:r w:rsidRPr="00B94583">
        <w:rPr>
          <w:rFonts w:ascii="Times New Roman" w:eastAsia="Arial Unicode MS" w:hAnsi="Times New Roman" w:hint="default"/>
        </w:rPr>
        <w:t>the official site of ARM, you can start reversing 99% of all Apps. Next, it’s time for us to figure out how to use the knowledge we have just learned in practical iOS reverse engineering.</w:t>
      </w:r>
      <w:bookmarkStart w:id="39" w:name="_GoBack"/>
      <w:bookmarkEnd w:id="39"/>
    </w:p>
    <w:sectPr w:rsidR="00C13018" w:rsidRPr="00B94583">
      <w:headerReference w:type="default" r:id="rId21"/>
      <w:footerReference w:type="default" r:id="rId22"/>
      <w:pgSz w:w="11900" w:h="16840"/>
      <w:pgMar w:top="1440" w:right="1558" w:bottom="1440" w:left="1418" w:header="851" w:footer="992" w:gutter="0"/>
      <w:pgNumType w:start="16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D7910" w14:textId="77777777" w:rsidR="007A3DB8" w:rsidRDefault="00E910D2">
      <w:pPr>
        <w:spacing w:line="240" w:lineRule="auto"/>
        <w:rPr>
          <w:rFonts w:hint="default"/>
        </w:rPr>
      </w:pPr>
      <w:r>
        <w:separator/>
      </w:r>
    </w:p>
  </w:endnote>
  <w:endnote w:type="continuationSeparator" w:id="0">
    <w:p w14:paraId="535C3FE7" w14:textId="77777777" w:rsidR="007A3DB8" w:rsidRDefault="00E910D2">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imHei">
    <w:altName w:val="黑体"/>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KaiTi">
    <w:altName w:val="楷体"/>
    <w:charset w:val="00"/>
    <w:family w:val="roman"/>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17857" w14:textId="77777777" w:rsidR="00C13018" w:rsidRDefault="00E910D2">
    <w:pPr>
      <w:pStyle w:val="a5"/>
      <w:ind w:firstLine="360"/>
      <w:jc w:val="center"/>
    </w:pPr>
    <w:r>
      <w:fldChar w:fldCharType="begin"/>
    </w:r>
    <w:r>
      <w:instrText xml:space="preserve"> PAGE </w:instrText>
    </w:r>
    <w:r>
      <w:fldChar w:fldCharType="separate"/>
    </w:r>
    <w:r w:rsidR="00B94583">
      <w:rPr>
        <w:noProof/>
      </w:rPr>
      <w:t>185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475C5" w14:textId="77777777" w:rsidR="007A3DB8" w:rsidRDefault="00E910D2">
      <w:pPr>
        <w:spacing w:line="240" w:lineRule="auto"/>
        <w:rPr>
          <w:rFonts w:hint="default"/>
        </w:rPr>
      </w:pPr>
      <w:r>
        <w:separator/>
      </w:r>
    </w:p>
  </w:footnote>
  <w:footnote w:type="continuationSeparator" w:id="0">
    <w:p w14:paraId="00DA079A" w14:textId="77777777" w:rsidR="007A3DB8" w:rsidRDefault="00E910D2">
      <w:pPr>
        <w:spacing w:line="240" w:lineRule="auto"/>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D931B" w14:textId="77777777" w:rsidR="00C13018" w:rsidRDefault="00E910D2">
    <w:pPr>
      <w:pStyle w:val="a4"/>
      <w:ind w:firstLine="0"/>
      <w:jc w:val="left"/>
    </w:pPr>
    <w:proofErr w:type="gramStart"/>
    <w:r>
      <w:t>iOS</w:t>
    </w:r>
    <w:proofErr w:type="gramEnd"/>
    <w:r>
      <w:t xml:space="preserve"> 8 App Reverse Engineering Chapter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992"/>
    <w:multiLevelType w:val="multilevel"/>
    <w:tmpl w:val="276CC95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
    <w:nsid w:val="02D852B0"/>
    <w:multiLevelType w:val="multilevel"/>
    <w:tmpl w:val="C86EC2D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8026BE3"/>
    <w:multiLevelType w:val="multilevel"/>
    <w:tmpl w:val="6406BF9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80718C5"/>
    <w:multiLevelType w:val="multilevel"/>
    <w:tmpl w:val="C172E5F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
    <w:nsid w:val="0811320C"/>
    <w:multiLevelType w:val="multilevel"/>
    <w:tmpl w:val="796458C4"/>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5">
    <w:nsid w:val="0BAE40AE"/>
    <w:multiLevelType w:val="multilevel"/>
    <w:tmpl w:val="3302395C"/>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6">
    <w:nsid w:val="0CAC47F5"/>
    <w:multiLevelType w:val="multilevel"/>
    <w:tmpl w:val="9F5C060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3B8303D"/>
    <w:multiLevelType w:val="multilevel"/>
    <w:tmpl w:val="AF6087F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4705137"/>
    <w:multiLevelType w:val="multilevel"/>
    <w:tmpl w:val="D94A65AA"/>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49707D0"/>
    <w:multiLevelType w:val="multilevel"/>
    <w:tmpl w:val="E5688006"/>
    <w:styleLink w:val="List1"/>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56D3221"/>
    <w:multiLevelType w:val="multilevel"/>
    <w:tmpl w:val="A150F7D4"/>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7B646E3"/>
    <w:multiLevelType w:val="multilevel"/>
    <w:tmpl w:val="6E760960"/>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CBA4173"/>
    <w:multiLevelType w:val="multilevel"/>
    <w:tmpl w:val="1B783EF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3">
    <w:nsid w:val="1E45732F"/>
    <w:multiLevelType w:val="multilevel"/>
    <w:tmpl w:val="43A8DC46"/>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1A026ED"/>
    <w:multiLevelType w:val="multilevel"/>
    <w:tmpl w:val="39584A10"/>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5">
    <w:nsid w:val="222925E5"/>
    <w:multiLevelType w:val="multilevel"/>
    <w:tmpl w:val="F17A660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6">
    <w:nsid w:val="2359364F"/>
    <w:multiLevelType w:val="multilevel"/>
    <w:tmpl w:val="49FE03A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5EB4ED7"/>
    <w:multiLevelType w:val="multilevel"/>
    <w:tmpl w:val="A47E066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18">
    <w:nsid w:val="27077FB4"/>
    <w:multiLevelType w:val="multilevel"/>
    <w:tmpl w:val="BF943A3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9">
    <w:nsid w:val="28395F84"/>
    <w:multiLevelType w:val="multilevel"/>
    <w:tmpl w:val="4B5EB318"/>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20">
    <w:nsid w:val="28CE150B"/>
    <w:multiLevelType w:val="multilevel"/>
    <w:tmpl w:val="DA14EAB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21">
    <w:nsid w:val="29C6577D"/>
    <w:multiLevelType w:val="multilevel"/>
    <w:tmpl w:val="62B89ABA"/>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2">
    <w:nsid w:val="2ACF720C"/>
    <w:multiLevelType w:val="multilevel"/>
    <w:tmpl w:val="EB5EFC3C"/>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nsid w:val="2D972F2A"/>
    <w:multiLevelType w:val="multilevel"/>
    <w:tmpl w:val="169EEDF6"/>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2E907AAA"/>
    <w:multiLevelType w:val="multilevel"/>
    <w:tmpl w:val="4A506558"/>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nsid w:val="36F51986"/>
    <w:multiLevelType w:val="multilevel"/>
    <w:tmpl w:val="AA3AF2C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26">
    <w:nsid w:val="37380BF5"/>
    <w:multiLevelType w:val="multilevel"/>
    <w:tmpl w:val="E6FCF9D4"/>
    <w:styleLink w:val="21"/>
    <w:lvl w:ilvl="0">
      <w:start w:val="1"/>
      <w:numFmt w:val="decimal"/>
      <w:lvlText w:val="%1."/>
      <w:lvlJc w:val="left"/>
      <w:rPr>
        <w:rFonts w:ascii="SimHei" w:eastAsia="SimHei" w:hAnsi="SimHei" w:cs="SimHei"/>
        <w:position w:val="0"/>
        <w:lang w:val="zh-TW" w:eastAsia="zh-TW"/>
      </w:rPr>
    </w:lvl>
    <w:lvl w:ilvl="1">
      <w:start w:val="1"/>
      <w:numFmt w:val="lowerLetter"/>
      <w:lvlText w:val="%2)"/>
      <w:lvlJc w:val="left"/>
      <w:rPr>
        <w:rFonts w:ascii="SimHei" w:eastAsia="SimHei" w:hAnsi="SimHei" w:cs="SimHei"/>
        <w:position w:val="0"/>
        <w:lang w:val="zh-TW" w:eastAsia="zh-TW"/>
      </w:rPr>
    </w:lvl>
    <w:lvl w:ilvl="2">
      <w:start w:val="1"/>
      <w:numFmt w:val="lowerRoman"/>
      <w:lvlText w:val="%3."/>
      <w:lvlJc w:val="left"/>
      <w:rPr>
        <w:rFonts w:ascii="SimHei" w:eastAsia="SimHei" w:hAnsi="SimHei" w:cs="SimHei"/>
        <w:position w:val="0"/>
        <w:lang w:val="zh-TW" w:eastAsia="zh-TW"/>
      </w:rPr>
    </w:lvl>
    <w:lvl w:ilvl="3">
      <w:start w:val="1"/>
      <w:numFmt w:val="decimal"/>
      <w:lvlText w:val="%4."/>
      <w:lvlJc w:val="left"/>
      <w:rPr>
        <w:rFonts w:ascii="SimHei" w:eastAsia="SimHei" w:hAnsi="SimHei" w:cs="SimHei"/>
        <w:position w:val="0"/>
        <w:lang w:val="zh-TW" w:eastAsia="zh-TW"/>
      </w:rPr>
    </w:lvl>
    <w:lvl w:ilvl="4">
      <w:start w:val="1"/>
      <w:numFmt w:val="lowerLetter"/>
      <w:lvlText w:val="%5)"/>
      <w:lvlJc w:val="left"/>
      <w:rPr>
        <w:rFonts w:ascii="SimHei" w:eastAsia="SimHei" w:hAnsi="SimHei" w:cs="SimHei"/>
        <w:position w:val="0"/>
        <w:lang w:val="zh-TW" w:eastAsia="zh-TW"/>
      </w:rPr>
    </w:lvl>
    <w:lvl w:ilvl="5">
      <w:start w:val="1"/>
      <w:numFmt w:val="lowerRoman"/>
      <w:lvlText w:val="%6."/>
      <w:lvlJc w:val="left"/>
      <w:rPr>
        <w:rFonts w:ascii="SimHei" w:eastAsia="SimHei" w:hAnsi="SimHei" w:cs="SimHei"/>
        <w:position w:val="0"/>
        <w:lang w:val="zh-TW" w:eastAsia="zh-TW"/>
      </w:rPr>
    </w:lvl>
    <w:lvl w:ilvl="6">
      <w:start w:val="1"/>
      <w:numFmt w:val="decimal"/>
      <w:lvlText w:val="%7."/>
      <w:lvlJc w:val="left"/>
      <w:rPr>
        <w:rFonts w:ascii="SimHei" w:eastAsia="SimHei" w:hAnsi="SimHei" w:cs="SimHei"/>
        <w:position w:val="0"/>
        <w:lang w:val="zh-TW" w:eastAsia="zh-TW"/>
      </w:rPr>
    </w:lvl>
    <w:lvl w:ilvl="7">
      <w:start w:val="1"/>
      <w:numFmt w:val="lowerLetter"/>
      <w:lvlText w:val="%8)"/>
      <w:lvlJc w:val="left"/>
      <w:rPr>
        <w:rFonts w:ascii="SimHei" w:eastAsia="SimHei" w:hAnsi="SimHei" w:cs="SimHei"/>
        <w:position w:val="0"/>
        <w:lang w:val="zh-TW" w:eastAsia="zh-TW"/>
      </w:rPr>
    </w:lvl>
    <w:lvl w:ilvl="8">
      <w:start w:val="1"/>
      <w:numFmt w:val="lowerRoman"/>
      <w:lvlText w:val="%9."/>
      <w:lvlJc w:val="left"/>
      <w:rPr>
        <w:rFonts w:ascii="SimHei" w:eastAsia="SimHei" w:hAnsi="SimHei" w:cs="SimHei"/>
        <w:position w:val="0"/>
        <w:lang w:val="zh-TW" w:eastAsia="zh-TW"/>
      </w:rPr>
    </w:lvl>
  </w:abstractNum>
  <w:abstractNum w:abstractNumId="27">
    <w:nsid w:val="37380D86"/>
    <w:multiLevelType w:val="multilevel"/>
    <w:tmpl w:val="0332E1E4"/>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8">
    <w:nsid w:val="39B212C2"/>
    <w:multiLevelType w:val="multilevel"/>
    <w:tmpl w:val="8A6CBD7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29">
    <w:nsid w:val="3D0F1BE0"/>
    <w:multiLevelType w:val="multilevel"/>
    <w:tmpl w:val="3DD21530"/>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0">
    <w:nsid w:val="3D2C7B73"/>
    <w:multiLevelType w:val="multilevel"/>
    <w:tmpl w:val="8E0619E8"/>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1">
    <w:nsid w:val="3D6801E1"/>
    <w:multiLevelType w:val="multilevel"/>
    <w:tmpl w:val="681A319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2">
    <w:nsid w:val="3F5149D3"/>
    <w:multiLevelType w:val="multilevel"/>
    <w:tmpl w:val="E74025C2"/>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3">
    <w:nsid w:val="443278B1"/>
    <w:multiLevelType w:val="multilevel"/>
    <w:tmpl w:val="F6385E34"/>
    <w:styleLink w:val="List0"/>
    <w:lvl w:ilvl="0">
      <w:start w:val="1"/>
      <w:numFmt w:val="decimal"/>
      <w:lvlText w:val="%1."/>
      <w:lvlJc w:val="left"/>
      <w:rPr>
        <w:rFonts w:ascii="SimHei" w:eastAsia="SimHei" w:hAnsi="SimHei" w:cs="SimHei"/>
        <w:position w:val="0"/>
        <w:lang w:val="zh-TW" w:eastAsia="zh-TW"/>
      </w:rPr>
    </w:lvl>
    <w:lvl w:ilvl="1">
      <w:start w:val="1"/>
      <w:numFmt w:val="lowerLetter"/>
      <w:lvlText w:val="%2)"/>
      <w:lvlJc w:val="left"/>
      <w:rPr>
        <w:rFonts w:ascii="SimHei" w:eastAsia="SimHei" w:hAnsi="SimHei" w:cs="SimHei"/>
        <w:position w:val="0"/>
        <w:lang w:val="zh-TW" w:eastAsia="zh-TW"/>
      </w:rPr>
    </w:lvl>
    <w:lvl w:ilvl="2">
      <w:start w:val="1"/>
      <w:numFmt w:val="lowerRoman"/>
      <w:lvlText w:val="%3."/>
      <w:lvlJc w:val="left"/>
      <w:rPr>
        <w:rFonts w:ascii="SimHei" w:eastAsia="SimHei" w:hAnsi="SimHei" w:cs="SimHei"/>
        <w:position w:val="0"/>
        <w:lang w:val="zh-TW" w:eastAsia="zh-TW"/>
      </w:rPr>
    </w:lvl>
    <w:lvl w:ilvl="3">
      <w:start w:val="1"/>
      <w:numFmt w:val="decimal"/>
      <w:lvlText w:val="%4."/>
      <w:lvlJc w:val="left"/>
      <w:rPr>
        <w:rFonts w:ascii="SimHei" w:eastAsia="SimHei" w:hAnsi="SimHei" w:cs="SimHei"/>
        <w:position w:val="0"/>
        <w:lang w:val="zh-TW" w:eastAsia="zh-TW"/>
      </w:rPr>
    </w:lvl>
    <w:lvl w:ilvl="4">
      <w:start w:val="1"/>
      <w:numFmt w:val="lowerLetter"/>
      <w:lvlText w:val="%5)"/>
      <w:lvlJc w:val="left"/>
      <w:rPr>
        <w:rFonts w:ascii="SimHei" w:eastAsia="SimHei" w:hAnsi="SimHei" w:cs="SimHei"/>
        <w:position w:val="0"/>
        <w:lang w:val="zh-TW" w:eastAsia="zh-TW"/>
      </w:rPr>
    </w:lvl>
    <w:lvl w:ilvl="5">
      <w:start w:val="1"/>
      <w:numFmt w:val="lowerRoman"/>
      <w:lvlText w:val="%6."/>
      <w:lvlJc w:val="left"/>
      <w:rPr>
        <w:rFonts w:ascii="SimHei" w:eastAsia="SimHei" w:hAnsi="SimHei" w:cs="SimHei"/>
        <w:position w:val="0"/>
        <w:lang w:val="zh-TW" w:eastAsia="zh-TW"/>
      </w:rPr>
    </w:lvl>
    <w:lvl w:ilvl="6">
      <w:start w:val="1"/>
      <w:numFmt w:val="decimal"/>
      <w:lvlText w:val="%7."/>
      <w:lvlJc w:val="left"/>
      <w:rPr>
        <w:rFonts w:ascii="SimHei" w:eastAsia="SimHei" w:hAnsi="SimHei" w:cs="SimHei"/>
        <w:position w:val="0"/>
        <w:lang w:val="zh-TW" w:eastAsia="zh-TW"/>
      </w:rPr>
    </w:lvl>
    <w:lvl w:ilvl="7">
      <w:start w:val="1"/>
      <w:numFmt w:val="lowerLetter"/>
      <w:lvlText w:val="%8)"/>
      <w:lvlJc w:val="left"/>
      <w:rPr>
        <w:rFonts w:ascii="SimHei" w:eastAsia="SimHei" w:hAnsi="SimHei" w:cs="SimHei"/>
        <w:position w:val="0"/>
        <w:lang w:val="zh-TW" w:eastAsia="zh-TW"/>
      </w:rPr>
    </w:lvl>
    <w:lvl w:ilvl="8">
      <w:start w:val="1"/>
      <w:numFmt w:val="lowerRoman"/>
      <w:lvlText w:val="%9."/>
      <w:lvlJc w:val="left"/>
      <w:rPr>
        <w:rFonts w:ascii="SimHei" w:eastAsia="SimHei" w:hAnsi="SimHei" w:cs="SimHei"/>
        <w:position w:val="0"/>
        <w:lang w:val="zh-TW" w:eastAsia="zh-TW"/>
      </w:rPr>
    </w:lvl>
  </w:abstractNum>
  <w:abstractNum w:abstractNumId="34">
    <w:nsid w:val="49B4510D"/>
    <w:multiLevelType w:val="multilevel"/>
    <w:tmpl w:val="581C86BA"/>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5">
    <w:nsid w:val="4CA80646"/>
    <w:multiLevelType w:val="multilevel"/>
    <w:tmpl w:val="AD4E3BF6"/>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6">
    <w:nsid w:val="510450F7"/>
    <w:multiLevelType w:val="multilevel"/>
    <w:tmpl w:val="8E3AE0E6"/>
    <w:styleLink w:val="31"/>
    <w:lvl w:ilvl="0">
      <w:start w:val="1"/>
      <w:numFmt w:val="decimal"/>
      <w:lvlText w:val="%1."/>
      <w:lvlJc w:val="left"/>
      <w:rPr>
        <w:rFonts w:ascii="宋体" w:eastAsia="宋体" w:hAnsi="宋体" w:cs="宋体"/>
        <w:position w:val="0"/>
        <w:lang w:val="zh-TW" w:eastAsia="zh-TW"/>
      </w:rPr>
    </w:lvl>
    <w:lvl w:ilvl="1">
      <w:start w:val="1"/>
      <w:numFmt w:val="decimal"/>
      <w:lvlText w:val="%2."/>
      <w:lvlJc w:val="left"/>
      <w:rPr>
        <w:rFonts w:ascii="宋体" w:eastAsia="宋体" w:hAnsi="宋体" w:cs="宋体"/>
        <w:position w:val="0"/>
        <w:lang w:val="zh-TW" w:eastAsia="zh-TW"/>
      </w:rPr>
    </w:lvl>
    <w:lvl w:ilvl="2">
      <w:start w:val="1"/>
      <w:numFmt w:val="ideographDigital"/>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37">
    <w:nsid w:val="51840E3D"/>
    <w:multiLevelType w:val="multilevel"/>
    <w:tmpl w:val="EBCEE136"/>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38">
    <w:nsid w:val="59C345EE"/>
    <w:multiLevelType w:val="multilevel"/>
    <w:tmpl w:val="F04EAA1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A960255"/>
    <w:multiLevelType w:val="multilevel"/>
    <w:tmpl w:val="4BC0568A"/>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0">
    <w:nsid w:val="5BBD1F77"/>
    <w:multiLevelType w:val="multilevel"/>
    <w:tmpl w:val="86DC0898"/>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1">
    <w:nsid w:val="5F6E59E0"/>
    <w:multiLevelType w:val="multilevel"/>
    <w:tmpl w:val="52ACF80C"/>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60D400FD"/>
    <w:multiLevelType w:val="multilevel"/>
    <w:tmpl w:val="0F267DAA"/>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3">
    <w:nsid w:val="6230069C"/>
    <w:multiLevelType w:val="multilevel"/>
    <w:tmpl w:val="604260E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nsid w:val="62965588"/>
    <w:multiLevelType w:val="multilevel"/>
    <w:tmpl w:val="0EE253F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32E3850"/>
    <w:multiLevelType w:val="multilevel"/>
    <w:tmpl w:val="3962BBAC"/>
    <w:lvl w:ilvl="0">
      <w:numFmt w:val="bullet"/>
      <w:lvlText w:val="❑"/>
      <w:lvlJc w:val="left"/>
      <w:rPr>
        <w:rFonts w:ascii="宋体" w:eastAsia="宋体" w:hAnsi="宋体" w:cs="宋体"/>
        <w:position w:val="0"/>
        <w:rtl w:val="0"/>
        <w:lang w:val="zh-TW" w:eastAsia="zh-TW"/>
      </w:rPr>
    </w:lvl>
    <w:lvl w:ilvl="1">
      <w:start w:val="1"/>
      <w:numFmt w:val="bullet"/>
      <w:lvlText w:val="■"/>
      <w:lvlJc w:val="left"/>
      <w:rPr>
        <w:rFonts w:ascii="宋体" w:eastAsia="宋体" w:hAnsi="宋体" w:cs="宋体"/>
        <w:position w:val="0"/>
        <w:rtl w:val="0"/>
        <w:lang w:val="zh-TW" w:eastAsia="zh-TW"/>
      </w:rPr>
    </w:lvl>
    <w:lvl w:ilvl="2">
      <w:start w:val="1"/>
      <w:numFmt w:val="bullet"/>
      <w:lvlText w:val="◆"/>
      <w:lvlJc w:val="left"/>
      <w:rPr>
        <w:rFonts w:ascii="宋体" w:eastAsia="宋体" w:hAnsi="宋体" w:cs="宋体"/>
        <w:position w:val="0"/>
        <w:rtl w:val="0"/>
        <w:lang w:val="zh-TW" w:eastAsia="zh-TW"/>
      </w:rPr>
    </w:lvl>
    <w:lvl w:ilvl="3">
      <w:start w:val="1"/>
      <w:numFmt w:val="bullet"/>
      <w:lvlText w:val="●"/>
      <w:lvlJc w:val="left"/>
      <w:rPr>
        <w:rFonts w:ascii="宋体" w:eastAsia="宋体" w:hAnsi="宋体" w:cs="宋体"/>
        <w:position w:val="0"/>
        <w:rtl w:val="0"/>
        <w:lang w:val="zh-TW" w:eastAsia="zh-TW"/>
      </w:rPr>
    </w:lvl>
    <w:lvl w:ilvl="4">
      <w:start w:val="1"/>
      <w:numFmt w:val="bullet"/>
      <w:lvlText w:val="■"/>
      <w:lvlJc w:val="left"/>
      <w:rPr>
        <w:rFonts w:ascii="宋体" w:eastAsia="宋体" w:hAnsi="宋体" w:cs="宋体"/>
        <w:position w:val="0"/>
        <w:rtl w:val="0"/>
        <w:lang w:val="zh-TW" w:eastAsia="zh-TW"/>
      </w:rPr>
    </w:lvl>
    <w:lvl w:ilvl="5">
      <w:start w:val="1"/>
      <w:numFmt w:val="bullet"/>
      <w:lvlText w:val="◆"/>
      <w:lvlJc w:val="left"/>
      <w:rPr>
        <w:rFonts w:ascii="宋体" w:eastAsia="宋体" w:hAnsi="宋体" w:cs="宋体"/>
        <w:position w:val="0"/>
        <w:rtl w:val="0"/>
        <w:lang w:val="zh-TW" w:eastAsia="zh-TW"/>
      </w:rPr>
    </w:lvl>
    <w:lvl w:ilvl="6">
      <w:start w:val="1"/>
      <w:numFmt w:val="bullet"/>
      <w:lvlText w:val="●"/>
      <w:lvlJc w:val="left"/>
      <w:rPr>
        <w:rFonts w:ascii="宋体" w:eastAsia="宋体" w:hAnsi="宋体" w:cs="宋体"/>
        <w:position w:val="0"/>
        <w:rtl w:val="0"/>
        <w:lang w:val="zh-TW" w:eastAsia="zh-TW"/>
      </w:rPr>
    </w:lvl>
    <w:lvl w:ilvl="7">
      <w:start w:val="1"/>
      <w:numFmt w:val="bullet"/>
      <w:lvlText w:val="■"/>
      <w:lvlJc w:val="left"/>
      <w:rPr>
        <w:rFonts w:ascii="宋体" w:eastAsia="宋体" w:hAnsi="宋体" w:cs="宋体"/>
        <w:position w:val="0"/>
        <w:rtl w:val="0"/>
        <w:lang w:val="zh-TW" w:eastAsia="zh-TW"/>
      </w:rPr>
    </w:lvl>
    <w:lvl w:ilvl="8">
      <w:start w:val="1"/>
      <w:numFmt w:val="bullet"/>
      <w:lvlText w:val="◆"/>
      <w:lvlJc w:val="left"/>
      <w:rPr>
        <w:rFonts w:ascii="宋体" w:eastAsia="宋体" w:hAnsi="宋体" w:cs="宋体"/>
        <w:position w:val="0"/>
        <w:rtl w:val="0"/>
        <w:lang w:val="zh-TW" w:eastAsia="zh-TW"/>
      </w:rPr>
    </w:lvl>
  </w:abstractNum>
  <w:abstractNum w:abstractNumId="46">
    <w:nsid w:val="64B41507"/>
    <w:multiLevelType w:val="multilevel"/>
    <w:tmpl w:val="B796917E"/>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7">
    <w:nsid w:val="653B55EA"/>
    <w:multiLevelType w:val="multilevel"/>
    <w:tmpl w:val="9230DFCA"/>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48">
    <w:nsid w:val="67190718"/>
    <w:multiLevelType w:val="multilevel"/>
    <w:tmpl w:val="BAE228B0"/>
    <w:styleLink w:val="List6"/>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677953B8"/>
    <w:multiLevelType w:val="multilevel"/>
    <w:tmpl w:val="FF4480E4"/>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682B15AB"/>
    <w:multiLevelType w:val="multilevel"/>
    <w:tmpl w:val="E084EDB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1">
    <w:nsid w:val="6D4D0170"/>
    <w:multiLevelType w:val="multilevel"/>
    <w:tmpl w:val="BD1C7494"/>
    <w:styleLink w:val="51"/>
    <w:lvl w:ilvl="0">
      <w:start w:val="1"/>
      <w:numFmt w:val="decimal"/>
      <w:lvlText w:val="%1."/>
      <w:lvlJc w:val="left"/>
      <w:rPr>
        <w:rFonts w:ascii="SimHei" w:eastAsia="SimHei" w:hAnsi="SimHei" w:cs="SimHei"/>
        <w:position w:val="0"/>
        <w:lang w:val="zh-TW" w:eastAsia="zh-TW"/>
      </w:rPr>
    </w:lvl>
    <w:lvl w:ilvl="1">
      <w:start w:val="1"/>
      <w:numFmt w:val="lowerLetter"/>
      <w:lvlText w:val="%2)"/>
      <w:lvlJc w:val="left"/>
      <w:rPr>
        <w:rFonts w:ascii="SimHei" w:eastAsia="SimHei" w:hAnsi="SimHei" w:cs="SimHei"/>
        <w:position w:val="0"/>
        <w:lang w:val="zh-TW" w:eastAsia="zh-TW"/>
      </w:rPr>
    </w:lvl>
    <w:lvl w:ilvl="2">
      <w:start w:val="1"/>
      <w:numFmt w:val="lowerRoman"/>
      <w:lvlText w:val="%3."/>
      <w:lvlJc w:val="left"/>
      <w:rPr>
        <w:rFonts w:ascii="SimHei" w:eastAsia="SimHei" w:hAnsi="SimHei" w:cs="SimHei"/>
        <w:position w:val="0"/>
        <w:lang w:val="zh-TW" w:eastAsia="zh-TW"/>
      </w:rPr>
    </w:lvl>
    <w:lvl w:ilvl="3">
      <w:start w:val="1"/>
      <w:numFmt w:val="decimal"/>
      <w:lvlText w:val="%4."/>
      <w:lvlJc w:val="left"/>
      <w:rPr>
        <w:rFonts w:ascii="SimHei" w:eastAsia="SimHei" w:hAnsi="SimHei" w:cs="SimHei"/>
        <w:position w:val="0"/>
        <w:lang w:val="zh-TW" w:eastAsia="zh-TW"/>
      </w:rPr>
    </w:lvl>
    <w:lvl w:ilvl="4">
      <w:start w:val="1"/>
      <w:numFmt w:val="lowerLetter"/>
      <w:lvlText w:val="%5)"/>
      <w:lvlJc w:val="left"/>
      <w:rPr>
        <w:rFonts w:ascii="SimHei" w:eastAsia="SimHei" w:hAnsi="SimHei" w:cs="SimHei"/>
        <w:position w:val="0"/>
        <w:lang w:val="zh-TW" w:eastAsia="zh-TW"/>
      </w:rPr>
    </w:lvl>
    <w:lvl w:ilvl="5">
      <w:start w:val="1"/>
      <w:numFmt w:val="lowerRoman"/>
      <w:lvlText w:val="%6."/>
      <w:lvlJc w:val="left"/>
      <w:rPr>
        <w:rFonts w:ascii="SimHei" w:eastAsia="SimHei" w:hAnsi="SimHei" w:cs="SimHei"/>
        <w:position w:val="0"/>
        <w:lang w:val="zh-TW" w:eastAsia="zh-TW"/>
      </w:rPr>
    </w:lvl>
    <w:lvl w:ilvl="6">
      <w:start w:val="1"/>
      <w:numFmt w:val="decimal"/>
      <w:lvlText w:val="%7."/>
      <w:lvlJc w:val="left"/>
      <w:rPr>
        <w:rFonts w:ascii="SimHei" w:eastAsia="SimHei" w:hAnsi="SimHei" w:cs="SimHei"/>
        <w:position w:val="0"/>
        <w:lang w:val="zh-TW" w:eastAsia="zh-TW"/>
      </w:rPr>
    </w:lvl>
    <w:lvl w:ilvl="7">
      <w:start w:val="1"/>
      <w:numFmt w:val="lowerLetter"/>
      <w:lvlText w:val="%8)"/>
      <w:lvlJc w:val="left"/>
      <w:rPr>
        <w:rFonts w:ascii="SimHei" w:eastAsia="SimHei" w:hAnsi="SimHei" w:cs="SimHei"/>
        <w:position w:val="0"/>
        <w:lang w:val="zh-TW" w:eastAsia="zh-TW"/>
      </w:rPr>
    </w:lvl>
    <w:lvl w:ilvl="8">
      <w:start w:val="1"/>
      <w:numFmt w:val="lowerRoman"/>
      <w:lvlText w:val="%9."/>
      <w:lvlJc w:val="left"/>
      <w:rPr>
        <w:rFonts w:ascii="SimHei" w:eastAsia="SimHei" w:hAnsi="SimHei" w:cs="SimHei"/>
        <w:position w:val="0"/>
        <w:lang w:val="zh-TW" w:eastAsia="zh-TW"/>
      </w:rPr>
    </w:lvl>
  </w:abstractNum>
  <w:abstractNum w:abstractNumId="52">
    <w:nsid w:val="719661A5"/>
    <w:multiLevelType w:val="multilevel"/>
    <w:tmpl w:val="7F3CA3C0"/>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53">
    <w:nsid w:val="78017DA1"/>
    <w:multiLevelType w:val="multilevel"/>
    <w:tmpl w:val="962E0FC8"/>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54">
    <w:nsid w:val="7A1B307E"/>
    <w:multiLevelType w:val="multilevel"/>
    <w:tmpl w:val="3D8C6C6A"/>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5">
    <w:nsid w:val="7B1828B0"/>
    <w:multiLevelType w:val="multilevel"/>
    <w:tmpl w:val="314A6A6C"/>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56">
    <w:nsid w:val="7B1A6AE6"/>
    <w:multiLevelType w:val="multilevel"/>
    <w:tmpl w:val="B26667C6"/>
    <w:styleLink w:val="41"/>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7">
    <w:nsid w:val="7CAF0BC0"/>
    <w:multiLevelType w:val="multilevel"/>
    <w:tmpl w:val="098C862C"/>
    <w:styleLink w:val="List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8">
    <w:nsid w:val="7DB6780D"/>
    <w:multiLevelType w:val="multilevel"/>
    <w:tmpl w:val="950A3068"/>
    <w:lvl w:ilvl="0">
      <w:numFmt w:val="bullet"/>
      <w:lvlText w:val="❑"/>
      <w:lvlJc w:val="left"/>
      <w:rPr>
        <w:rFonts w:ascii="宋体" w:eastAsia="宋体" w:hAnsi="宋体" w:cs="宋体"/>
        <w:position w:val="0"/>
        <w:lang w:val="zh-TW" w:eastAsia="zh-TW"/>
      </w:rPr>
    </w:lvl>
    <w:lvl w:ilvl="1">
      <w:start w:val="1"/>
      <w:numFmt w:val="bullet"/>
      <w:lvlText w:val="■"/>
      <w:lvlJc w:val="left"/>
      <w:rPr>
        <w:rFonts w:ascii="宋体" w:eastAsia="宋体" w:hAnsi="宋体" w:cs="宋体"/>
        <w:position w:val="0"/>
        <w:lang w:val="zh-TW" w:eastAsia="zh-TW"/>
      </w:rPr>
    </w:lvl>
    <w:lvl w:ilvl="2">
      <w:start w:val="1"/>
      <w:numFmt w:val="bullet"/>
      <w:lvlText w:val="◆"/>
      <w:lvlJc w:val="left"/>
      <w:rPr>
        <w:rFonts w:ascii="宋体" w:eastAsia="宋体" w:hAnsi="宋体" w:cs="宋体"/>
        <w:position w:val="0"/>
        <w:lang w:val="zh-TW" w:eastAsia="zh-TW"/>
      </w:rPr>
    </w:lvl>
    <w:lvl w:ilvl="3">
      <w:start w:val="1"/>
      <w:numFmt w:val="bullet"/>
      <w:lvlText w:val="●"/>
      <w:lvlJc w:val="left"/>
      <w:rPr>
        <w:rFonts w:ascii="宋体" w:eastAsia="宋体" w:hAnsi="宋体" w:cs="宋体"/>
        <w:position w:val="0"/>
        <w:lang w:val="zh-TW" w:eastAsia="zh-TW"/>
      </w:rPr>
    </w:lvl>
    <w:lvl w:ilvl="4">
      <w:start w:val="1"/>
      <w:numFmt w:val="bullet"/>
      <w:lvlText w:val="■"/>
      <w:lvlJc w:val="left"/>
      <w:rPr>
        <w:rFonts w:ascii="宋体" w:eastAsia="宋体" w:hAnsi="宋体" w:cs="宋体"/>
        <w:position w:val="0"/>
        <w:lang w:val="zh-TW" w:eastAsia="zh-TW"/>
      </w:rPr>
    </w:lvl>
    <w:lvl w:ilvl="5">
      <w:start w:val="1"/>
      <w:numFmt w:val="bullet"/>
      <w:lvlText w:val="◆"/>
      <w:lvlJc w:val="left"/>
      <w:rPr>
        <w:rFonts w:ascii="宋体" w:eastAsia="宋体" w:hAnsi="宋体" w:cs="宋体"/>
        <w:position w:val="0"/>
        <w:lang w:val="zh-TW" w:eastAsia="zh-TW"/>
      </w:rPr>
    </w:lvl>
    <w:lvl w:ilvl="6">
      <w:start w:val="1"/>
      <w:numFmt w:val="bullet"/>
      <w:lvlText w:val="●"/>
      <w:lvlJc w:val="left"/>
      <w:rPr>
        <w:rFonts w:ascii="宋体" w:eastAsia="宋体" w:hAnsi="宋体" w:cs="宋体"/>
        <w:position w:val="0"/>
        <w:lang w:val="zh-TW" w:eastAsia="zh-TW"/>
      </w:rPr>
    </w:lvl>
    <w:lvl w:ilvl="7">
      <w:start w:val="1"/>
      <w:numFmt w:val="bullet"/>
      <w:lvlText w:val="■"/>
      <w:lvlJc w:val="left"/>
      <w:rPr>
        <w:rFonts w:ascii="宋体" w:eastAsia="宋体" w:hAnsi="宋体" w:cs="宋体"/>
        <w:position w:val="0"/>
        <w:lang w:val="zh-TW" w:eastAsia="zh-TW"/>
      </w:rPr>
    </w:lvl>
    <w:lvl w:ilvl="8">
      <w:start w:val="1"/>
      <w:numFmt w:val="bullet"/>
      <w:lvlText w:val="◆"/>
      <w:lvlJc w:val="left"/>
      <w:rPr>
        <w:rFonts w:ascii="宋体" w:eastAsia="宋体" w:hAnsi="宋体" w:cs="宋体"/>
        <w:position w:val="0"/>
        <w:lang w:val="zh-TW" w:eastAsia="zh-TW"/>
      </w:rPr>
    </w:lvl>
  </w:abstractNum>
  <w:abstractNum w:abstractNumId="59">
    <w:nsid w:val="7FE96F35"/>
    <w:multiLevelType w:val="multilevel"/>
    <w:tmpl w:val="3A74BE3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num w:numId="1">
    <w:abstractNumId w:val="33"/>
  </w:num>
  <w:num w:numId="2">
    <w:abstractNumId w:val="15"/>
  </w:num>
  <w:num w:numId="3">
    <w:abstractNumId w:val="30"/>
  </w:num>
  <w:num w:numId="4">
    <w:abstractNumId w:val="19"/>
  </w:num>
  <w:num w:numId="5">
    <w:abstractNumId w:val="22"/>
  </w:num>
  <w:num w:numId="6">
    <w:abstractNumId w:val="17"/>
  </w:num>
  <w:num w:numId="7">
    <w:abstractNumId w:val="24"/>
  </w:num>
  <w:num w:numId="8">
    <w:abstractNumId w:val="12"/>
  </w:num>
  <w:num w:numId="9">
    <w:abstractNumId w:val="9"/>
  </w:num>
  <w:num w:numId="10">
    <w:abstractNumId w:val="26"/>
  </w:num>
  <w:num w:numId="11">
    <w:abstractNumId w:val="36"/>
  </w:num>
  <w:num w:numId="12">
    <w:abstractNumId w:val="42"/>
  </w:num>
  <w:num w:numId="13">
    <w:abstractNumId w:val="21"/>
  </w:num>
  <w:num w:numId="14">
    <w:abstractNumId w:val="14"/>
  </w:num>
  <w:num w:numId="15">
    <w:abstractNumId w:val="41"/>
  </w:num>
  <w:num w:numId="16">
    <w:abstractNumId w:val="31"/>
  </w:num>
  <w:num w:numId="17">
    <w:abstractNumId w:val="10"/>
  </w:num>
  <w:num w:numId="18">
    <w:abstractNumId w:val="4"/>
  </w:num>
  <w:num w:numId="19">
    <w:abstractNumId w:val="50"/>
  </w:num>
  <w:num w:numId="20">
    <w:abstractNumId w:val="3"/>
  </w:num>
  <w:num w:numId="21">
    <w:abstractNumId w:val="11"/>
  </w:num>
  <w:num w:numId="22">
    <w:abstractNumId w:val="54"/>
  </w:num>
  <w:num w:numId="23">
    <w:abstractNumId w:val="35"/>
  </w:num>
  <w:num w:numId="24">
    <w:abstractNumId w:val="40"/>
  </w:num>
  <w:num w:numId="25">
    <w:abstractNumId w:val="59"/>
  </w:num>
  <w:num w:numId="26">
    <w:abstractNumId w:val="58"/>
  </w:num>
  <w:num w:numId="27">
    <w:abstractNumId w:val="23"/>
  </w:num>
  <w:num w:numId="28">
    <w:abstractNumId w:val="32"/>
  </w:num>
  <w:num w:numId="29">
    <w:abstractNumId w:val="1"/>
  </w:num>
  <w:num w:numId="30">
    <w:abstractNumId w:val="29"/>
  </w:num>
  <w:num w:numId="31">
    <w:abstractNumId w:val="18"/>
  </w:num>
  <w:num w:numId="32">
    <w:abstractNumId w:val="45"/>
  </w:num>
  <w:num w:numId="33">
    <w:abstractNumId w:val="16"/>
  </w:num>
  <w:num w:numId="34">
    <w:abstractNumId w:val="37"/>
  </w:num>
  <w:num w:numId="35">
    <w:abstractNumId w:val="27"/>
  </w:num>
  <w:num w:numId="36">
    <w:abstractNumId w:val="25"/>
  </w:num>
  <w:num w:numId="37">
    <w:abstractNumId w:val="6"/>
  </w:num>
  <w:num w:numId="38">
    <w:abstractNumId w:val="46"/>
  </w:num>
  <w:num w:numId="39">
    <w:abstractNumId w:val="8"/>
  </w:num>
  <w:num w:numId="40">
    <w:abstractNumId w:val="47"/>
  </w:num>
  <w:num w:numId="41">
    <w:abstractNumId w:val="56"/>
  </w:num>
  <w:num w:numId="42">
    <w:abstractNumId w:val="51"/>
  </w:num>
  <w:num w:numId="43">
    <w:abstractNumId w:val="39"/>
  </w:num>
  <w:num w:numId="44">
    <w:abstractNumId w:val="28"/>
  </w:num>
  <w:num w:numId="45">
    <w:abstractNumId w:val="55"/>
  </w:num>
  <w:num w:numId="46">
    <w:abstractNumId w:val="20"/>
  </w:num>
  <w:num w:numId="47">
    <w:abstractNumId w:val="0"/>
  </w:num>
  <w:num w:numId="48">
    <w:abstractNumId w:val="43"/>
  </w:num>
  <w:num w:numId="49">
    <w:abstractNumId w:val="7"/>
  </w:num>
  <w:num w:numId="50">
    <w:abstractNumId w:val="38"/>
  </w:num>
  <w:num w:numId="51">
    <w:abstractNumId w:val="44"/>
  </w:num>
  <w:num w:numId="52">
    <w:abstractNumId w:val="48"/>
  </w:num>
  <w:num w:numId="53">
    <w:abstractNumId w:val="52"/>
  </w:num>
  <w:num w:numId="54">
    <w:abstractNumId w:val="34"/>
  </w:num>
  <w:num w:numId="55">
    <w:abstractNumId w:val="5"/>
  </w:num>
  <w:num w:numId="56">
    <w:abstractNumId w:val="53"/>
  </w:num>
  <w:num w:numId="57">
    <w:abstractNumId w:val="49"/>
  </w:num>
  <w:num w:numId="58">
    <w:abstractNumId w:val="13"/>
  </w:num>
  <w:num w:numId="59">
    <w:abstractNumId w:val="2"/>
  </w:num>
  <w:num w:numId="60">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13018"/>
    <w:rsid w:val="007A3DB8"/>
    <w:rsid w:val="009474CA"/>
    <w:rsid w:val="00B94583"/>
    <w:rsid w:val="00C13018"/>
    <w:rsid w:val="00E91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D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pacing w:line="360" w:lineRule="auto"/>
      <w:ind w:firstLine="420"/>
    </w:pPr>
    <w:rPr>
      <w:rFonts w:ascii="Arial Unicode MS" w:eastAsia="Times New Roman" w:hAnsi="Arial Unicode MS" w:cs="Arial Unicode MS" w:hint="eastAsia"/>
      <w:color w:val="000000"/>
      <w:kern w:val="2"/>
      <w:sz w:val="21"/>
      <w:szCs w:val="21"/>
      <w:u w:color="000000"/>
    </w:rPr>
  </w:style>
  <w:style w:type="paragraph" w:styleId="1">
    <w:name w:val="heading 1"/>
    <w:next w:val="a"/>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rPr>
  </w:style>
  <w:style w:type="paragraph" w:styleId="2">
    <w:name w:val="heading 2"/>
    <w:next w:val="a"/>
    <w:pPr>
      <w:keepNext/>
      <w:keepLines/>
      <w:widowControl w:val="0"/>
      <w:spacing w:before="260" w:after="260" w:line="415" w:lineRule="auto"/>
      <w:outlineLvl w:val="1"/>
    </w:pPr>
    <w:rPr>
      <w:rFonts w:eastAsia="Arial Unicode MS" w:hAnsi="Arial Unicode MS" w:cs="Arial Unicode MS"/>
      <w:color w:val="000000"/>
      <w:kern w:val="2"/>
      <w:sz w:val="32"/>
      <w:szCs w:val="32"/>
      <w:u w:color="000000"/>
    </w:rPr>
  </w:style>
  <w:style w:type="paragraph" w:styleId="3">
    <w:name w:val="heading 3"/>
    <w:next w:val="a"/>
    <w:pPr>
      <w:keepNext/>
      <w:keepLines/>
      <w:widowControl w:val="0"/>
      <w:spacing w:before="260" w:after="260" w:line="416" w:lineRule="auto"/>
      <w:ind w:firstLine="420"/>
      <w:outlineLvl w:val="2"/>
    </w:pPr>
    <w:rPr>
      <w:rFonts w:eastAsia="Arial Unicode MS" w:hAnsi="Arial Unicode MS" w:cs="Arial Unicode MS"/>
      <w:color w:val="000000"/>
      <w:kern w:val="2"/>
      <w:sz w:val="30"/>
      <w:szCs w:val="3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tabs>
        <w:tab w:val="center" w:pos="4153"/>
        <w:tab w:val="right" w:pos="8306"/>
      </w:tabs>
      <w:spacing w:line="360" w:lineRule="auto"/>
      <w:ind w:firstLine="420"/>
      <w:jc w:val="center"/>
    </w:pPr>
    <w:rPr>
      <w:rFonts w:ascii="Calibri" w:eastAsia="Arial Unicode MS" w:hAnsi="Arial Unicode MS" w:cs="Arial Unicode MS"/>
      <w:color w:val="000000"/>
      <w:kern w:val="2"/>
      <w:sz w:val="18"/>
      <w:szCs w:val="18"/>
      <w:u w:color="000000"/>
    </w:rPr>
  </w:style>
  <w:style w:type="paragraph" w:styleId="a5">
    <w:name w:val="footer"/>
    <w:pPr>
      <w:widowControl w:val="0"/>
      <w:tabs>
        <w:tab w:val="center" w:pos="4153"/>
        <w:tab w:val="right" w:pos="8306"/>
      </w:tabs>
      <w:spacing w:line="360" w:lineRule="auto"/>
      <w:ind w:firstLine="420"/>
    </w:pPr>
    <w:rPr>
      <w:rFonts w:ascii="Calibri" w:eastAsia="Calibri" w:hAnsi="Calibri" w:cs="Calibri"/>
      <w:color w:val="000000"/>
      <w:kern w:val="2"/>
      <w:sz w:val="18"/>
      <w:szCs w:val="18"/>
      <w:u w:color="000000"/>
    </w:rPr>
  </w:style>
  <w:style w:type="numbering" w:customStyle="1" w:styleId="List0">
    <w:name w:val="List 0"/>
    <w:basedOn w:val="ImportedStyle1"/>
    <w:pPr>
      <w:numPr>
        <w:numId w:val="1"/>
      </w:numPr>
    </w:pPr>
  </w:style>
  <w:style w:type="numbering" w:customStyle="1" w:styleId="ImportedStyle1">
    <w:name w:val="Imported Style 1"/>
  </w:style>
  <w:style w:type="paragraph" w:styleId="a6">
    <w:name w:val="caption"/>
    <w:next w:val="a"/>
    <w:pPr>
      <w:widowControl w:val="0"/>
      <w:spacing w:line="360" w:lineRule="auto"/>
      <w:ind w:firstLine="420"/>
    </w:pPr>
    <w:rPr>
      <w:rFonts w:ascii="Arial Unicode MS" w:eastAsia="Calibri" w:hAnsi="Arial Unicode MS" w:cs="Arial Unicode MS" w:hint="eastAsia"/>
      <w:color w:val="000000"/>
      <w:kern w:val="2"/>
      <w:u w:color="000000"/>
    </w:rPr>
  </w:style>
  <w:style w:type="paragraph" w:customStyle="1" w:styleId="a7">
    <w:name w:val="代码清单"/>
    <w:pPr>
      <w:pBdr>
        <w:top w:val="single" w:sz="6" w:space="0" w:color="CCCCCC"/>
        <w:left w:val="single" w:sz="6" w:space="0" w:color="CCCCCC"/>
        <w:bottom w:val="single" w:sz="6" w:space="0" w:color="CCCCCC"/>
        <w:right w:val="single" w:sz="6" w:space="0"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420" w:right="573"/>
    </w:pPr>
    <w:rPr>
      <w:rFonts w:ascii="Courier New" w:eastAsia="Arial Unicode MS" w:hAnsi="Arial Unicode MS" w:cs="Arial Unicode MS"/>
      <w:color w:val="333333"/>
      <w:sz w:val="21"/>
      <w:szCs w:val="21"/>
      <w:u w:color="333333"/>
    </w:rPr>
  </w:style>
  <w:style w:type="numbering" w:customStyle="1" w:styleId="List1">
    <w:name w:val="List 1"/>
    <w:basedOn w:val="ImportedStyle2"/>
    <w:pPr>
      <w:numPr>
        <w:numId w:val="9"/>
      </w:numPr>
    </w:pPr>
  </w:style>
  <w:style w:type="numbering" w:customStyle="1" w:styleId="ImportedStyle2">
    <w:name w:val="Imported Style 2"/>
  </w:style>
  <w:style w:type="numbering" w:customStyle="1" w:styleId="21">
    <w:name w:val="列表 21"/>
    <w:basedOn w:val="ImportedStyle3"/>
    <w:pPr>
      <w:numPr>
        <w:numId w:val="10"/>
      </w:numPr>
    </w:pPr>
  </w:style>
  <w:style w:type="numbering" w:customStyle="1" w:styleId="ImportedStyle3">
    <w:name w:val="Imported Style 3"/>
  </w:style>
  <w:style w:type="numbering" w:customStyle="1" w:styleId="31">
    <w:name w:val="列表 31"/>
    <w:basedOn w:val="ImportedStyle4"/>
    <w:pPr>
      <w:numPr>
        <w:numId w:val="11"/>
      </w:numPr>
    </w:pPr>
  </w:style>
  <w:style w:type="numbering" w:customStyle="1" w:styleId="ImportedStyle4">
    <w:name w:val="Imported Style 4"/>
  </w:style>
  <w:style w:type="numbering" w:customStyle="1" w:styleId="41">
    <w:name w:val="列表 41"/>
    <w:basedOn w:val="ImportedStyle5"/>
    <w:pPr>
      <w:numPr>
        <w:numId w:val="41"/>
      </w:numPr>
    </w:pPr>
  </w:style>
  <w:style w:type="numbering" w:customStyle="1" w:styleId="ImportedStyle5">
    <w:name w:val="Imported Style 5"/>
  </w:style>
  <w:style w:type="character" w:customStyle="1" w:styleId="None">
    <w:name w:val="None"/>
  </w:style>
  <w:style w:type="character" w:customStyle="1" w:styleId="Hyperlink0">
    <w:name w:val="Hyperlink.0"/>
    <w:basedOn w:val="None"/>
    <w:rPr>
      <w:color w:val="0000FF"/>
      <w:u w:val="single" w:color="0000FF"/>
    </w:rPr>
  </w:style>
  <w:style w:type="character" w:customStyle="1" w:styleId="Hyperlink1">
    <w:name w:val="Hyperlink.1"/>
    <w:basedOn w:val="a3"/>
    <w:rPr>
      <w:u w:val="single"/>
    </w:rPr>
  </w:style>
  <w:style w:type="numbering" w:customStyle="1" w:styleId="51">
    <w:name w:val="列表 51"/>
    <w:basedOn w:val="ImportedStyle6"/>
    <w:pPr>
      <w:numPr>
        <w:numId w:val="42"/>
      </w:numPr>
    </w:pPr>
  </w:style>
  <w:style w:type="numbering" w:customStyle="1" w:styleId="ImportedStyle6">
    <w:name w:val="Imported Style 6"/>
  </w:style>
  <w:style w:type="numbering" w:customStyle="1" w:styleId="List6">
    <w:name w:val="List 6"/>
    <w:basedOn w:val="ImportedStyle7"/>
    <w:pPr>
      <w:numPr>
        <w:numId w:val="52"/>
      </w:numPr>
    </w:pPr>
  </w:style>
  <w:style w:type="numbering" w:customStyle="1" w:styleId="ImportedStyle7">
    <w:name w:val="Imported Style 7"/>
  </w:style>
  <w:style w:type="numbering" w:customStyle="1" w:styleId="List7">
    <w:name w:val="List 7"/>
    <w:basedOn w:val="ImportedStyle8"/>
    <w:pPr>
      <w:numPr>
        <w:numId w:val="60"/>
      </w:numPr>
    </w:pPr>
  </w:style>
  <w:style w:type="numbering" w:customStyle="1" w:styleId="ImportedStyle8">
    <w:name w:val="Imported Style 8"/>
  </w:style>
  <w:style w:type="paragraph" w:styleId="a8">
    <w:name w:val="Balloon Text"/>
    <w:basedOn w:val="a"/>
    <w:link w:val="a9"/>
    <w:uiPriority w:val="99"/>
    <w:semiHidden/>
    <w:unhideWhenUsed/>
    <w:rsid w:val="00E910D2"/>
    <w:pPr>
      <w:spacing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E910D2"/>
    <w:rPr>
      <w:rFonts w:ascii="Lucida Grande" w:eastAsia="Times New Roman" w:hAnsi="Lucida Grande" w:cs="Lucida Grande"/>
      <w:color w:val="000000"/>
      <w:kern w:val="2"/>
      <w:sz w:val="18"/>
      <w:szCs w:val="18"/>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pacing w:line="360" w:lineRule="auto"/>
      <w:ind w:firstLine="420"/>
    </w:pPr>
    <w:rPr>
      <w:rFonts w:ascii="Arial Unicode MS" w:eastAsia="Times New Roman" w:hAnsi="Arial Unicode MS" w:cs="Arial Unicode MS" w:hint="eastAsia"/>
      <w:color w:val="000000"/>
      <w:kern w:val="2"/>
      <w:sz w:val="21"/>
      <w:szCs w:val="21"/>
      <w:u w:color="000000"/>
    </w:rPr>
  </w:style>
  <w:style w:type="paragraph" w:styleId="1">
    <w:name w:val="heading 1"/>
    <w:next w:val="a"/>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rPr>
  </w:style>
  <w:style w:type="paragraph" w:styleId="2">
    <w:name w:val="heading 2"/>
    <w:next w:val="a"/>
    <w:pPr>
      <w:keepNext/>
      <w:keepLines/>
      <w:widowControl w:val="0"/>
      <w:spacing w:before="260" w:after="260" w:line="415" w:lineRule="auto"/>
      <w:outlineLvl w:val="1"/>
    </w:pPr>
    <w:rPr>
      <w:rFonts w:eastAsia="Arial Unicode MS" w:hAnsi="Arial Unicode MS" w:cs="Arial Unicode MS"/>
      <w:color w:val="000000"/>
      <w:kern w:val="2"/>
      <w:sz w:val="32"/>
      <w:szCs w:val="32"/>
      <w:u w:color="000000"/>
    </w:rPr>
  </w:style>
  <w:style w:type="paragraph" w:styleId="3">
    <w:name w:val="heading 3"/>
    <w:next w:val="a"/>
    <w:pPr>
      <w:keepNext/>
      <w:keepLines/>
      <w:widowControl w:val="0"/>
      <w:spacing w:before="260" w:after="260" w:line="416" w:lineRule="auto"/>
      <w:ind w:firstLine="420"/>
      <w:outlineLvl w:val="2"/>
    </w:pPr>
    <w:rPr>
      <w:rFonts w:eastAsia="Arial Unicode MS" w:hAnsi="Arial Unicode MS" w:cs="Arial Unicode MS"/>
      <w:color w:val="000000"/>
      <w:kern w:val="2"/>
      <w:sz w:val="30"/>
      <w:szCs w:val="3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tabs>
        <w:tab w:val="center" w:pos="4153"/>
        <w:tab w:val="right" w:pos="8306"/>
      </w:tabs>
      <w:spacing w:line="360" w:lineRule="auto"/>
      <w:ind w:firstLine="420"/>
      <w:jc w:val="center"/>
    </w:pPr>
    <w:rPr>
      <w:rFonts w:ascii="Calibri" w:eastAsia="Arial Unicode MS" w:hAnsi="Arial Unicode MS" w:cs="Arial Unicode MS"/>
      <w:color w:val="000000"/>
      <w:kern w:val="2"/>
      <w:sz w:val="18"/>
      <w:szCs w:val="18"/>
      <w:u w:color="000000"/>
    </w:rPr>
  </w:style>
  <w:style w:type="paragraph" w:styleId="a5">
    <w:name w:val="footer"/>
    <w:pPr>
      <w:widowControl w:val="0"/>
      <w:tabs>
        <w:tab w:val="center" w:pos="4153"/>
        <w:tab w:val="right" w:pos="8306"/>
      </w:tabs>
      <w:spacing w:line="360" w:lineRule="auto"/>
      <w:ind w:firstLine="420"/>
    </w:pPr>
    <w:rPr>
      <w:rFonts w:ascii="Calibri" w:eastAsia="Calibri" w:hAnsi="Calibri" w:cs="Calibri"/>
      <w:color w:val="000000"/>
      <w:kern w:val="2"/>
      <w:sz w:val="18"/>
      <w:szCs w:val="18"/>
      <w:u w:color="000000"/>
    </w:rPr>
  </w:style>
  <w:style w:type="numbering" w:customStyle="1" w:styleId="List0">
    <w:name w:val="List 0"/>
    <w:basedOn w:val="ImportedStyle1"/>
    <w:pPr>
      <w:numPr>
        <w:numId w:val="1"/>
      </w:numPr>
    </w:pPr>
  </w:style>
  <w:style w:type="numbering" w:customStyle="1" w:styleId="ImportedStyle1">
    <w:name w:val="Imported Style 1"/>
  </w:style>
  <w:style w:type="paragraph" w:styleId="a6">
    <w:name w:val="caption"/>
    <w:next w:val="a"/>
    <w:pPr>
      <w:widowControl w:val="0"/>
      <w:spacing w:line="360" w:lineRule="auto"/>
      <w:ind w:firstLine="420"/>
    </w:pPr>
    <w:rPr>
      <w:rFonts w:ascii="Arial Unicode MS" w:eastAsia="Calibri" w:hAnsi="Arial Unicode MS" w:cs="Arial Unicode MS" w:hint="eastAsia"/>
      <w:color w:val="000000"/>
      <w:kern w:val="2"/>
      <w:u w:color="000000"/>
    </w:rPr>
  </w:style>
  <w:style w:type="paragraph" w:customStyle="1" w:styleId="a7">
    <w:name w:val="代码清单"/>
    <w:pPr>
      <w:pBdr>
        <w:top w:val="single" w:sz="6" w:space="0" w:color="CCCCCC"/>
        <w:left w:val="single" w:sz="6" w:space="0" w:color="CCCCCC"/>
        <w:bottom w:val="single" w:sz="6" w:space="0" w:color="CCCCCC"/>
        <w:right w:val="single" w:sz="6" w:space="0"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420" w:right="573"/>
    </w:pPr>
    <w:rPr>
      <w:rFonts w:ascii="Courier New" w:eastAsia="Arial Unicode MS" w:hAnsi="Arial Unicode MS" w:cs="Arial Unicode MS"/>
      <w:color w:val="333333"/>
      <w:sz w:val="21"/>
      <w:szCs w:val="21"/>
      <w:u w:color="333333"/>
    </w:rPr>
  </w:style>
  <w:style w:type="numbering" w:customStyle="1" w:styleId="List1">
    <w:name w:val="List 1"/>
    <w:basedOn w:val="ImportedStyle2"/>
    <w:pPr>
      <w:numPr>
        <w:numId w:val="9"/>
      </w:numPr>
    </w:pPr>
  </w:style>
  <w:style w:type="numbering" w:customStyle="1" w:styleId="ImportedStyle2">
    <w:name w:val="Imported Style 2"/>
  </w:style>
  <w:style w:type="numbering" w:customStyle="1" w:styleId="21">
    <w:name w:val="列表 21"/>
    <w:basedOn w:val="ImportedStyle3"/>
    <w:pPr>
      <w:numPr>
        <w:numId w:val="10"/>
      </w:numPr>
    </w:pPr>
  </w:style>
  <w:style w:type="numbering" w:customStyle="1" w:styleId="ImportedStyle3">
    <w:name w:val="Imported Style 3"/>
  </w:style>
  <w:style w:type="numbering" w:customStyle="1" w:styleId="31">
    <w:name w:val="列表 31"/>
    <w:basedOn w:val="ImportedStyle4"/>
    <w:pPr>
      <w:numPr>
        <w:numId w:val="11"/>
      </w:numPr>
    </w:pPr>
  </w:style>
  <w:style w:type="numbering" w:customStyle="1" w:styleId="ImportedStyle4">
    <w:name w:val="Imported Style 4"/>
  </w:style>
  <w:style w:type="numbering" w:customStyle="1" w:styleId="41">
    <w:name w:val="列表 41"/>
    <w:basedOn w:val="ImportedStyle5"/>
    <w:pPr>
      <w:numPr>
        <w:numId w:val="41"/>
      </w:numPr>
    </w:pPr>
  </w:style>
  <w:style w:type="numbering" w:customStyle="1" w:styleId="ImportedStyle5">
    <w:name w:val="Imported Style 5"/>
  </w:style>
  <w:style w:type="character" w:customStyle="1" w:styleId="None">
    <w:name w:val="None"/>
  </w:style>
  <w:style w:type="character" w:customStyle="1" w:styleId="Hyperlink0">
    <w:name w:val="Hyperlink.0"/>
    <w:basedOn w:val="None"/>
    <w:rPr>
      <w:color w:val="0000FF"/>
      <w:u w:val="single" w:color="0000FF"/>
    </w:rPr>
  </w:style>
  <w:style w:type="character" w:customStyle="1" w:styleId="Hyperlink1">
    <w:name w:val="Hyperlink.1"/>
    <w:basedOn w:val="a3"/>
    <w:rPr>
      <w:u w:val="single"/>
    </w:rPr>
  </w:style>
  <w:style w:type="numbering" w:customStyle="1" w:styleId="51">
    <w:name w:val="列表 51"/>
    <w:basedOn w:val="ImportedStyle6"/>
    <w:pPr>
      <w:numPr>
        <w:numId w:val="42"/>
      </w:numPr>
    </w:pPr>
  </w:style>
  <w:style w:type="numbering" w:customStyle="1" w:styleId="ImportedStyle6">
    <w:name w:val="Imported Style 6"/>
  </w:style>
  <w:style w:type="numbering" w:customStyle="1" w:styleId="List6">
    <w:name w:val="List 6"/>
    <w:basedOn w:val="ImportedStyle7"/>
    <w:pPr>
      <w:numPr>
        <w:numId w:val="52"/>
      </w:numPr>
    </w:pPr>
  </w:style>
  <w:style w:type="numbering" w:customStyle="1" w:styleId="ImportedStyle7">
    <w:name w:val="Imported Style 7"/>
  </w:style>
  <w:style w:type="numbering" w:customStyle="1" w:styleId="List7">
    <w:name w:val="List 7"/>
    <w:basedOn w:val="ImportedStyle8"/>
    <w:pPr>
      <w:numPr>
        <w:numId w:val="60"/>
      </w:numPr>
    </w:pPr>
  </w:style>
  <w:style w:type="numbering" w:customStyle="1" w:styleId="ImportedStyle8">
    <w:name w:val="Imported Style 8"/>
  </w:style>
  <w:style w:type="paragraph" w:styleId="a8">
    <w:name w:val="Balloon Text"/>
    <w:basedOn w:val="a"/>
    <w:link w:val="a9"/>
    <w:uiPriority w:val="99"/>
    <w:semiHidden/>
    <w:unhideWhenUsed/>
    <w:rsid w:val="00E910D2"/>
    <w:pPr>
      <w:spacing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E910D2"/>
    <w:rPr>
      <w:rFonts w:ascii="Lucida Grande" w:eastAsia="Times New Roman" w:hAnsi="Lucida Grande" w:cs="Lucida Grande"/>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bbs.iosre.com" TargetMode="External"/><Relationship Id="rId17" Type="http://schemas.openxmlformats.org/officeDocument/2006/relationships/hyperlink" Target="http://infocenter.arm.com" TargetMode="External"/><Relationship Id="rId18" Type="http://schemas.openxmlformats.org/officeDocument/2006/relationships/hyperlink" Target="http://bbs.iosre.com" TargetMode="External"/><Relationship Id="rId19" Type="http://schemas.openxmlformats.org/officeDocument/2006/relationships/hyperlink" Target="http://infocenter.arm.com/help/topic/com.arm.doc.ihi0042e/ihi0042e_aapcs.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4907</Words>
  <Characters>27973</Characters>
  <Application>Microsoft Macintosh Word</Application>
  <DocSecurity>0</DocSecurity>
  <Lines>233</Lines>
  <Paragraphs>65</Paragraphs>
  <ScaleCrop>false</ScaleCrop>
  <Company/>
  <LinksUpToDate>false</LinksUpToDate>
  <CharactersWithSpaces>32815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ninny snake</cp:lastModifiedBy>
  <cp:revision>4</cp:revision>
  <dcterms:created xsi:type="dcterms:W3CDTF">2015-03-03T08:15:00Z</dcterms:created>
  <dcterms:modified xsi:type="dcterms:W3CDTF">2015-03-04T00:05:00Z</dcterms:modified>
</cp:coreProperties>
</file>